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70F7" w14:textId="5BF77B95" w:rsidR="000149A9" w:rsidRDefault="003641AB" w:rsidP="000149A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9641DD" w:rsidRPr="000149A9">
        <w:rPr>
          <w:rFonts w:ascii="Times New Roman" w:hAnsi="Times New Roman" w:cs="Times New Roman"/>
          <w:sz w:val="24"/>
          <w:szCs w:val="24"/>
        </w:rPr>
        <w:t xml:space="preserve">Population models and forecasts </w:t>
      </w:r>
      <w:r w:rsidR="00200BA4" w:rsidRPr="000149A9">
        <w:rPr>
          <w:rFonts w:ascii="Times New Roman" w:hAnsi="Times New Roman" w:cs="Times New Roman"/>
          <w:sz w:val="24"/>
          <w:szCs w:val="24"/>
        </w:rPr>
        <w:t xml:space="preserve">using long-term monitoring </w:t>
      </w:r>
      <w:proofErr w:type="gramStart"/>
      <w:r w:rsidR="00200BA4" w:rsidRPr="000149A9">
        <w:rPr>
          <w:rFonts w:ascii="Times New Roman" w:hAnsi="Times New Roman" w:cs="Times New Roman"/>
          <w:sz w:val="24"/>
          <w:szCs w:val="24"/>
        </w:rPr>
        <w:t>data</w:t>
      </w:r>
      <w:proofErr w:type="gramEnd"/>
      <w:r w:rsidR="00200BA4" w:rsidRPr="000149A9">
        <w:rPr>
          <w:rFonts w:ascii="Times New Roman" w:hAnsi="Times New Roman" w:cs="Times New Roman"/>
          <w:sz w:val="24"/>
          <w:szCs w:val="24"/>
        </w:rPr>
        <w:t xml:space="preserve"> </w:t>
      </w:r>
    </w:p>
    <w:p w14:paraId="07701D5D" w14:textId="544961B6" w:rsidR="009641DD" w:rsidRPr="000149A9" w:rsidRDefault="009641DD" w:rsidP="00460959">
      <w:pPr>
        <w:spacing w:after="0" w:line="240" w:lineRule="auto"/>
        <w:jc w:val="center"/>
        <w:rPr>
          <w:rFonts w:ascii="Times New Roman" w:hAnsi="Times New Roman" w:cs="Times New Roman"/>
          <w:iCs/>
          <w:sz w:val="24"/>
          <w:szCs w:val="24"/>
        </w:rPr>
      </w:pPr>
      <w:r w:rsidRPr="000149A9">
        <w:rPr>
          <w:rFonts w:ascii="Times New Roman" w:hAnsi="Times New Roman" w:cs="Times New Roman"/>
          <w:sz w:val="24"/>
          <w:szCs w:val="24"/>
        </w:rPr>
        <w:t>for a recently delisted riparian forb</w:t>
      </w:r>
      <w:r w:rsidR="00200BA4" w:rsidRPr="000149A9">
        <w:rPr>
          <w:rFonts w:ascii="Times New Roman" w:hAnsi="Times New Roman" w:cs="Times New Roman"/>
          <w:sz w:val="24"/>
          <w:szCs w:val="24"/>
        </w:rPr>
        <w:t>,</w:t>
      </w:r>
      <w:r w:rsidRPr="000149A9">
        <w:rPr>
          <w:rFonts w:ascii="Times New Roman" w:hAnsi="Times New Roman" w:cs="Times New Roman"/>
          <w:sz w:val="24"/>
          <w:szCs w:val="24"/>
        </w:rPr>
        <w:t xml:space="preserve"> </w:t>
      </w:r>
      <w:r w:rsidR="00C34005" w:rsidRPr="000149A9">
        <w:rPr>
          <w:rFonts w:ascii="Times New Roman" w:hAnsi="Times New Roman" w:cs="Times New Roman"/>
          <w:i/>
          <w:iCs/>
          <w:sz w:val="24"/>
          <w:szCs w:val="24"/>
        </w:rPr>
        <w:t xml:space="preserve">Oenothera </w:t>
      </w:r>
      <w:proofErr w:type="spellStart"/>
      <w:r w:rsidR="00C34005" w:rsidRPr="000149A9">
        <w:rPr>
          <w:rFonts w:ascii="Times New Roman" w:hAnsi="Times New Roman" w:cs="Times New Roman"/>
          <w:i/>
          <w:iCs/>
          <w:sz w:val="24"/>
          <w:szCs w:val="24"/>
        </w:rPr>
        <w:t>coloradensis</w:t>
      </w:r>
      <w:proofErr w:type="spellEnd"/>
      <w:r w:rsidR="00200BA4" w:rsidRPr="000149A9">
        <w:rPr>
          <w:rFonts w:ascii="Times New Roman" w:hAnsi="Times New Roman" w:cs="Times New Roman"/>
          <w:iCs/>
          <w:sz w:val="24"/>
          <w:szCs w:val="24"/>
        </w:rPr>
        <w:t xml:space="preserve"> (Colorado butterfly plant)</w:t>
      </w:r>
    </w:p>
    <w:p w14:paraId="066F51A3" w14:textId="18B26C21" w:rsidR="009641DD" w:rsidRPr="001B4B9E" w:rsidRDefault="009641DD" w:rsidP="00C87418">
      <w:pPr>
        <w:pStyle w:val="Heading1"/>
      </w:pPr>
      <w:r w:rsidRPr="001B4B9E">
        <w:t>Introduction</w:t>
      </w:r>
    </w:p>
    <w:p w14:paraId="3EF9887D" w14:textId="58893E05" w:rsidR="00644012" w:rsidRDefault="008A4D7E" w:rsidP="003F0AE5">
      <w:pPr>
        <w:spacing w:after="0" w:line="240" w:lineRule="auto"/>
        <w:ind w:firstLine="720"/>
        <w:rPr>
          <w:rFonts w:ascii="Times New Roman" w:hAnsi="Times New Roman" w:cs="Times New Roman"/>
          <w:sz w:val="24"/>
          <w:szCs w:val="24"/>
        </w:rPr>
      </w:pPr>
      <w:r w:rsidRPr="00644012">
        <w:rPr>
          <w:rFonts w:ascii="Times New Roman" w:hAnsi="Times New Roman" w:cs="Times New Roman"/>
          <w:sz w:val="24"/>
          <w:szCs w:val="24"/>
        </w:rPr>
        <w:t xml:space="preserve">A quantitative population viability analysis (PVA) links measured vital rates </w:t>
      </w:r>
      <w:r w:rsidR="00A504ED" w:rsidRPr="00644012">
        <w:rPr>
          <w:rFonts w:ascii="Times New Roman" w:hAnsi="Times New Roman" w:cs="Times New Roman"/>
          <w:sz w:val="24"/>
          <w:szCs w:val="24"/>
        </w:rPr>
        <w:t>with</w:t>
      </w:r>
      <w:r w:rsidRPr="00644012">
        <w:rPr>
          <w:rFonts w:ascii="Times New Roman" w:hAnsi="Times New Roman" w:cs="Times New Roman"/>
          <w:sz w:val="24"/>
          <w:szCs w:val="24"/>
        </w:rPr>
        <w:t xml:space="preserve"> environmental covariates to model response functions that </w:t>
      </w:r>
      <w:r w:rsidR="001A79B8" w:rsidRPr="00644012">
        <w:rPr>
          <w:rFonts w:ascii="Times New Roman" w:hAnsi="Times New Roman" w:cs="Times New Roman"/>
          <w:sz w:val="24"/>
          <w:szCs w:val="24"/>
        </w:rPr>
        <w:t>can</w:t>
      </w:r>
      <w:r w:rsidRPr="00644012">
        <w:rPr>
          <w:rFonts w:ascii="Times New Roman" w:hAnsi="Times New Roman" w:cs="Times New Roman"/>
          <w:sz w:val="24"/>
          <w:szCs w:val="24"/>
        </w:rPr>
        <w:t xml:space="preserve"> forecast population trends and inform management </w:t>
      </w:r>
      <w:r w:rsidR="00A504ED" w:rsidRPr="00644012">
        <w:rPr>
          <w:rFonts w:ascii="Times New Roman" w:hAnsi="Times New Roman" w:cs="Times New Roman"/>
          <w:sz w:val="24"/>
          <w:szCs w:val="24"/>
        </w:rPr>
        <w:t>or</w:t>
      </w:r>
      <w:r w:rsidRPr="00644012">
        <w:rPr>
          <w:rFonts w:ascii="Times New Roman" w:hAnsi="Times New Roman" w:cs="Times New Roman"/>
          <w:sz w:val="24"/>
          <w:szCs w:val="24"/>
        </w:rPr>
        <w:t xml:space="preserve"> regulatory action </w:t>
      </w:r>
      <w:r w:rsidRPr="00644012">
        <w:rPr>
          <w:rFonts w:ascii="Times New Roman" w:hAnsi="Times New Roman" w:cs="Times New Roman"/>
          <w:sz w:val="24"/>
          <w:szCs w:val="24"/>
        </w:rPr>
        <w:fldChar w:fldCharType="begin"/>
      </w:r>
      <w:r w:rsidRPr="00644012">
        <w:rPr>
          <w:rFonts w:ascii="Times New Roman" w:hAnsi="Times New Roman" w:cs="Times New Roman"/>
          <w:sz w:val="24"/>
          <w:szCs w:val="24"/>
        </w:rPr>
        <w:instrText xml:space="preserve"> ADDIN ZOTERO_ITEM CSL_CITATION {"citationID":"2pHBRlyn","properties":{"formattedCitation":"(Morris and Doak 2002)","plainCitation":"(Morris and Doak 2002)","noteIndex":0},"citationItems":[{"id":2425,"uris":["http://zotero.org/users/local/WrBWD4W6/items/2WM7VLSV"],"uri":["http://zotero.org/users/local/WrBWD4W6/items/2WM7VLSV"],"itemData":{"id":2425,"type":"article-journal","container-title":"Sinauer, Sunderland, Massachusetts, USA","title":"Quantitative conservation biology","author":[{"family":"Morris","given":"William F"},{"family":"Doak","given":"Daniel F"}],"issued":{"date-parts":[["2002"]]}}}],"schema":"https://github.com/citation-style-language/schema/raw/master/csl-citation.json"} </w:instrText>
      </w:r>
      <w:r w:rsidRPr="00644012">
        <w:rPr>
          <w:rFonts w:ascii="Times New Roman" w:hAnsi="Times New Roman" w:cs="Times New Roman"/>
          <w:sz w:val="24"/>
          <w:szCs w:val="24"/>
        </w:rPr>
        <w:fldChar w:fldCharType="separate"/>
      </w:r>
      <w:r w:rsidRPr="00644012">
        <w:rPr>
          <w:rFonts w:ascii="Times New Roman" w:hAnsi="Times New Roman" w:cs="Times New Roman"/>
          <w:sz w:val="24"/>
          <w:szCs w:val="24"/>
        </w:rPr>
        <w:t>(Morris and Doak 2002)</w:t>
      </w:r>
      <w:r w:rsidRPr="00644012">
        <w:rPr>
          <w:rFonts w:ascii="Times New Roman" w:hAnsi="Times New Roman" w:cs="Times New Roman"/>
          <w:sz w:val="24"/>
          <w:szCs w:val="24"/>
        </w:rPr>
        <w:fldChar w:fldCharType="end"/>
      </w:r>
      <w:r w:rsidRPr="00644012">
        <w:rPr>
          <w:rFonts w:ascii="Times New Roman" w:hAnsi="Times New Roman" w:cs="Times New Roman"/>
          <w:sz w:val="24"/>
          <w:szCs w:val="24"/>
        </w:rPr>
        <w:t xml:space="preserve">. </w:t>
      </w:r>
      <w:r w:rsidR="00A504ED" w:rsidRPr="00644012">
        <w:rPr>
          <w:rFonts w:ascii="Times New Roman" w:hAnsi="Times New Roman" w:cs="Times New Roman"/>
          <w:sz w:val="24"/>
          <w:szCs w:val="24"/>
        </w:rPr>
        <w:t xml:space="preserve">When data are available, PVA provides one form of “objective, measurable criteria” (ESA) that may guide recovery plans of listed species </w:t>
      </w:r>
      <w:r w:rsidR="00A504ED" w:rsidRPr="00644012">
        <w:rPr>
          <w:rFonts w:ascii="Times New Roman" w:hAnsi="Times New Roman" w:cs="Times New Roman"/>
          <w:sz w:val="24"/>
          <w:szCs w:val="24"/>
        </w:rPr>
        <w:fldChar w:fldCharType="begin"/>
      </w:r>
      <w:r w:rsidR="00A504ED" w:rsidRPr="00644012">
        <w:rPr>
          <w:rFonts w:ascii="Times New Roman" w:hAnsi="Times New Roman" w:cs="Times New Roman"/>
          <w:sz w:val="24"/>
          <w:szCs w:val="24"/>
        </w:rPr>
        <w:instrText xml:space="preserve"> ADDIN ZOTERO_ITEM CSL_CITATION {"citationID":"IIVSPXNk","properties":{"formattedCitation":"(Boor 2014)","plainCitation":"(Boor 2014)","noteIndex":0},"citationItems":[{"id":2431,"uris":["http://zotero.org/users/local/WrBWD4W6/items/73Z3QES5"],"uri":["http://zotero.org/users/local/WrBWD4W6/items/73Z3QES5"],"itemData":{"id":2431,"type":"article-journal","abstract":"For species listed under the U.S. Endangered Species Act (ESA), the U.S. Fish and Wildlife Service and National Marine Fisheries Service are tasked with writing recovery plans that include “objective, measurable criteria” that define when a species is no longer at risk of extinction, but neither the act itself nor agency guidelines provide an explicit definition of objective, measurable criteria. Past reviews of recovery plans, including one published in 2012, show that many criteria lack quantitative metrics with clear biological rationale and are not meeting the measureable and objective mandate. I reviewed how objective, measureable criteria have been defined implicitly and explicitly in peer-reviewed literature, the ESA, other U.S. statutes, and legal decisions. Based on a synthesis of these sources, I propose the following 6 standards be used as minimum requirements for objective, measurable criteria: contain a quantitative threshold with calculable units, stipulate a timeframe over which they must be met, explicitly define the spatial extent or population to which they apply, specify a sampling procedure that includes sample size, specify a statistical significance level, and include justification by providing scientific evidence that the criteria define a species whose extinction risk has been reduced to the desired level. To meet these 6 standards, I suggest that recovery plans be explicitly guided by and organized around a population viability modeling framework even if data or agency resources are too limited to complete a viability model. When data and resources are available, recovery criteria can be developed from the population viability model results, but when data and resources are insufficient for model implementation, extinction risk thresholds can be used as criteria. A recovery-planning approach centered on viability modeling will also yield appropriately focused data-acquisition and monitoring plans and will facilitate a seamless transition from recovery planning to delisting. Un Marco de Referencia para Desarrollar Criterios de Recuperación Objetivos y Medibles para Especies Amenazadas y en Peligro","container-title":"Conservation Biology","DOI":"https://doi.org/10.1111/cobi.12155","ISSN":"1523-1739","issue":"1","language":"pt","note":"_eprint: https://conbio.onlinelibrary.wiley.com/doi/pdf/10.1111/cobi.12155","page":"33-43","source":"Wiley Online Library","title":"A Framework for Developing Objective and Measurable Recovery Criteria for Threatened and Endangered Species","volume":"28","author":[{"family":"Boor","given":"Gina K. Himes"}],"issued":{"date-parts":[["2014"]]}}}],"schema":"https://github.com/citation-style-language/schema/raw/master/csl-citation.json"} </w:instrText>
      </w:r>
      <w:r w:rsidR="00A504ED" w:rsidRPr="00644012">
        <w:rPr>
          <w:rFonts w:ascii="Times New Roman" w:hAnsi="Times New Roman" w:cs="Times New Roman"/>
          <w:sz w:val="24"/>
          <w:szCs w:val="24"/>
        </w:rPr>
        <w:fldChar w:fldCharType="separate"/>
      </w:r>
      <w:r w:rsidR="00A504ED" w:rsidRPr="00644012">
        <w:rPr>
          <w:rFonts w:ascii="Times New Roman" w:hAnsi="Times New Roman" w:cs="Times New Roman"/>
          <w:sz w:val="24"/>
          <w:szCs w:val="24"/>
        </w:rPr>
        <w:t>(Boor 2014)</w:t>
      </w:r>
      <w:r w:rsidR="00A504ED" w:rsidRPr="00644012">
        <w:rPr>
          <w:rFonts w:ascii="Times New Roman" w:hAnsi="Times New Roman" w:cs="Times New Roman"/>
          <w:sz w:val="24"/>
          <w:szCs w:val="24"/>
        </w:rPr>
        <w:fldChar w:fldCharType="end"/>
      </w:r>
      <w:r w:rsidR="00822200" w:rsidRPr="00644012">
        <w:rPr>
          <w:rFonts w:ascii="Times New Roman" w:hAnsi="Times New Roman" w:cs="Times New Roman"/>
          <w:sz w:val="24"/>
          <w:szCs w:val="24"/>
        </w:rPr>
        <w:t xml:space="preserve">. However, others advocate not to use a PVA in isolation as it may limit the scope of recovery </w:t>
      </w:r>
      <w:r w:rsidR="00C34005" w:rsidRPr="00644012">
        <w:rPr>
          <w:rFonts w:ascii="Times New Roman" w:hAnsi="Times New Roman" w:cs="Times New Roman"/>
          <w:sz w:val="24"/>
          <w:szCs w:val="24"/>
        </w:rPr>
        <w:t>or promote</w:t>
      </w:r>
      <w:r w:rsidR="00822200" w:rsidRPr="00644012">
        <w:rPr>
          <w:rFonts w:ascii="Times New Roman" w:hAnsi="Times New Roman" w:cs="Times New Roman"/>
          <w:sz w:val="24"/>
          <w:szCs w:val="24"/>
        </w:rPr>
        <w:t xml:space="preserve"> overconfidence in modeled </w:t>
      </w:r>
      <w:r w:rsidR="001A79B8" w:rsidRPr="00644012">
        <w:rPr>
          <w:rFonts w:ascii="Times New Roman" w:hAnsi="Times New Roman" w:cs="Times New Roman"/>
          <w:sz w:val="24"/>
          <w:szCs w:val="24"/>
        </w:rPr>
        <w:t xml:space="preserve">extinction </w:t>
      </w:r>
      <w:r w:rsidR="00822200" w:rsidRPr="00644012">
        <w:rPr>
          <w:rFonts w:ascii="Times New Roman" w:hAnsi="Times New Roman" w:cs="Times New Roman"/>
          <w:sz w:val="24"/>
          <w:szCs w:val="24"/>
        </w:rPr>
        <w:t>thresholds based in part on the analyst’s</w:t>
      </w:r>
      <w:r w:rsidR="00C34005" w:rsidRPr="00644012">
        <w:rPr>
          <w:rFonts w:ascii="Times New Roman" w:hAnsi="Times New Roman" w:cs="Times New Roman"/>
          <w:sz w:val="24"/>
          <w:szCs w:val="24"/>
        </w:rPr>
        <w:t xml:space="preserve"> subjective</w:t>
      </w:r>
      <w:r w:rsidR="00822200" w:rsidRPr="00644012">
        <w:rPr>
          <w:rFonts w:ascii="Times New Roman" w:hAnsi="Times New Roman" w:cs="Times New Roman"/>
          <w:sz w:val="24"/>
          <w:szCs w:val="24"/>
        </w:rPr>
        <w:t xml:space="preserve"> choices </w:t>
      </w:r>
      <w:r w:rsidR="00822200" w:rsidRPr="00644012">
        <w:rPr>
          <w:rFonts w:ascii="Times New Roman" w:hAnsi="Times New Roman" w:cs="Times New Roman"/>
          <w:sz w:val="24"/>
          <w:szCs w:val="24"/>
        </w:rPr>
        <w:fldChar w:fldCharType="begin"/>
      </w:r>
      <w:r w:rsidR="00822200" w:rsidRPr="00644012">
        <w:rPr>
          <w:rFonts w:ascii="Times New Roman" w:hAnsi="Times New Roman" w:cs="Times New Roman"/>
          <w:sz w:val="24"/>
          <w:szCs w:val="24"/>
        </w:rPr>
        <w:instrText xml:space="preserve"> ADDIN ZOTERO_ITEM CSL_CITATION {"citationID":"QXBIo5KN","properties":{"formattedCitation":"(Wolf et al. 2015)","plainCitation":"(Wolf et al. 2015)","noteIndex":0},"citationItems":[{"id":133,"uris":["http://zotero.org/users/local/WrBWD4W6/items/WM6AXHFY"],"uri":["http://zotero.org/users/local/WrBWD4W6/items/WM6AXHFY"],"itemData":{"id":133,"type":"article-journal","abstract":"Recovery criteria under the Endangered Species Act are the objective, measurable targets for determining whether the recovery of listed species has been achieved. Existing criteria have been criticized as inconsistent and poorly supported. Recent proposals for improving those criteria have recommended framing them around population viability analysis (PVA) and setting criteria on the basis of extinction risk thresholds. Used in isolation, however, a PVA-centered approach is prone to limiting the scope of recovery, is too data intensive to be useful for most species, and risks misrepresenting normative recovery thresholds as objective. We recommend a framework based on the three Rs—the ecological principles of representation, resiliency, and redundancy—which makes use of multiple analytical approaches for setting recovery targets, including PVA when appropriate. We argue that the three Rs framework better fulfills the ESA’s comprehensive recovery mandates for achieving geographic representation, ecosystem conservation, and threats abatement while overcoming data and budget limitations pervasive in recovery planning today.","container-title":"BioScience","DOI":"10.1093/biosci/biu218","ISSN":"1525-3244, 0006-3568","issue":"2","language":"en","page":"200-207","source":"DOI.org (Crossref)","title":"Beyond PVA: Why Recovery under the Endangered Species Act Is More than Population Viability","title-short":"Beyond PVA","volume":"65","author":[{"family":"Wolf","given":"Shaye"},{"family":"Hartl","given":"Brett"},{"family":"Carroll","given":"Carlos"},{"family":"Neel","given":"Maile C."},{"family":"Greenwald","given":"D. Noah"}],"issued":{"date-parts":[["2015",2,1]]}}}],"schema":"https://github.com/citation-style-language/schema/raw/master/csl-citation.json"} </w:instrText>
      </w:r>
      <w:r w:rsidR="00822200" w:rsidRPr="00644012">
        <w:rPr>
          <w:rFonts w:ascii="Times New Roman" w:hAnsi="Times New Roman" w:cs="Times New Roman"/>
          <w:sz w:val="24"/>
          <w:szCs w:val="24"/>
        </w:rPr>
        <w:fldChar w:fldCharType="separate"/>
      </w:r>
      <w:r w:rsidR="00822200" w:rsidRPr="00644012">
        <w:rPr>
          <w:rFonts w:ascii="Times New Roman" w:hAnsi="Times New Roman" w:cs="Times New Roman"/>
          <w:sz w:val="24"/>
          <w:szCs w:val="24"/>
        </w:rPr>
        <w:t>(Wolf et al. 2015)</w:t>
      </w:r>
      <w:r w:rsidR="00822200" w:rsidRPr="00644012">
        <w:rPr>
          <w:rFonts w:ascii="Times New Roman" w:hAnsi="Times New Roman" w:cs="Times New Roman"/>
          <w:sz w:val="24"/>
          <w:szCs w:val="24"/>
        </w:rPr>
        <w:fldChar w:fldCharType="end"/>
      </w:r>
      <w:r w:rsidR="00822200" w:rsidRPr="00644012">
        <w:rPr>
          <w:rFonts w:ascii="Times New Roman" w:hAnsi="Times New Roman" w:cs="Times New Roman"/>
          <w:sz w:val="24"/>
          <w:szCs w:val="24"/>
        </w:rPr>
        <w:t xml:space="preserve">. </w:t>
      </w:r>
      <w:r w:rsidR="001A79B8" w:rsidRPr="00644012">
        <w:rPr>
          <w:rFonts w:ascii="Times New Roman" w:hAnsi="Times New Roman" w:cs="Times New Roman"/>
          <w:sz w:val="24"/>
          <w:szCs w:val="24"/>
        </w:rPr>
        <w:t>In place of calculating extinction risk, w</w:t>
      </w:r>
      <w:r w:rsidR="00822200" w:rsidRPr="00644012">
        <w:rPr>
          <w:rFonts w:ascii="Times New Roman" w:hAnsi="Times New Roman" w:cs="Times New Roman"/>
          <w:sz w:val="24"/>
          <w:szCs w:val="24"/>
        </w:rPr>
        <w:t xml:space="preserve">e provide a focused PVA </w:t>
      </w:r>
      <w:r w:rsidR="00822200" w:rsidRPr="00FA029D">
        <w:rPr>
          <w:rFonts w:ascii="Times New Roman" w:hAnsi="Times New Roman" w:cs="Times New Roman"/>
          <w:sz w:val="24"/>
          <w:szCs w:val="24"/>
        </w:rPr>
        <w:t xml:space="preserve">on </w:t>
      </w:r>
      <w:r w:rsidR="00822200" w:rsidRPr="00B82FF2">
        <w:rPr>
          <w:rFonts w:ascii="Times New Roman" w:hAnsi="Times New Roman" w:cs="Times New Roman"/>
          <w:sz w:val="24"/>
          <w:szCs w:val="24"/>
        </w:rPr>
        <w:t>two aspects</w:t>
      </w:r>
      <w:r w:rsidR="00822200" w:rsidRPr="00644012">
        <w:rPr>
          <w:rFonts w:ascii="Times New Roman" w:hAnsi="Times New Roman" w:cs="Times New Roman"/>
          <w:sz w:val="24"/>
          <w:szCs w:val="24"/>
        </w:rPr>
        <w:t xml:space="preserve"> of a rare species</w:t>
      </w:r>
      <w:r w:rsidR="00C34005" w:rsidRPr="00644012">
        <w:rPr>
          <w:rFonts w:ascii="Times New Roman" w:hAnsi="Times New Roman" w:cs="Times New Roman"/>
          <w:sz w:val="24"/>
          <w:szCs w:val="24"/>
        </w:rPr>
        <w:t>’</w:t>
      </w:r>
      <w:r w:rsidR="00822200" w:rsidRPr="00644012">
        <w:rPr>
          <w:rFonts w:ascii="Times New Roman" w:hAnsi="Times New Roman" w:cs="Times New Roman"/>
          <w:sz w:val="24"/>
          <w:szCs w:val="24"/>
        </w:rPr>
        <w:t xml:space="preserve"> population regulation</w:t>
      </w:r>
      <w:r w:rsidR="00316033">
        <w:rPr>
          <w:rFonts w:ascii="Times New Roman" w:hAnsi="Times New Roman" w:cs="Times New Roman"/>
          <w:sz w:val="24"/>
          <w:szCs w:val="24"/>
        </w:rPr>
        <w:t>, including density-dependence and climate covariance,</w:t>
      </w:r>
      <w:r w:rsidR="00822200" w:rsidRPr="00644012">
        <w:rPr>
          <w:rFonts w:ascii="Times New Roman" w:hAnsi="Times New Roman" w:cs="Times New Roman"/>
          <w:sz w:val="24"/>
          <w:szCs w:val="24"/>
        </w:rPr>
        <w:t xml:space="preserve"> that may </w:t>
      </w:r>
      <w:r w:rsidR="00562A92" w:rsidRPr="00644012">
        <w:rPr>
          <w:rFonts w:ascii="Times New Roman" w:hAnsi="Times New Roman" w:cs="Times New Roman"/>
          <w:sz w:val="24"/>
          <w:szCs w:val="24"/>
        </w:rPr>
        <w:t xml:space="preserve">inform </w:t>
      </w:r>
      <w:r w:rsidR="006F3F5A">
        <w:rPr>
          <w:rFonts w:ascii="Times New Roman" w:hAnsi="Times New Roman" w:cs="Times New Roman"/>
          <w:sz w:val="24"/>
          <w:szCs w:val="24"/>
        </w:rPr>
        <w:t>P</w:t>
      </w:r>
      <w:r w:rsidR="00C34005" w:rsidRPr="00644012">
        <w:rPr>
          <w:rFonts w:ascii="Times New Roman" w:hAnsi="Times New Roman" w:cs="Times New Roman"/>
          <w:sz w:val="24"/>
          <w:szCs w:val="24"/>
        </w:rPr>
        <w:t>ost</w:t>
      </w:r>
      <w:r w:rsidR="006F3F5A">
        <w:rPr>
          <w:rFonts w:ascii="Times New Roman" w:hAnsi="Times New Roman" w:cs="Times New Roman"/>
          <w:sz w:val="24"/>
          <w:szCs w:val="24"/>
        </w:rPr>
        <w:t xml:space="preserve"> D</w:t>
      </w:r>
      <w:r w:rsidR="00C34005" w:rsidRPr="00644012">
        <w:rPr>
          <w:rFonts w:ascii="Times New Roman" w:hAnsi="Times New Roman" w:cs="Times New Roman"/>
          <w:sz w:val="24"/>
          <w:szCs w:val="24"/>
        </w:rPr>
        <w:t xml:space="preserve">elisting </w:t>
      </w:r>
      <w:r w:rsidR="006F3F5A">
        <w:rPr>
          <w:rFonts w:ascii="Times New Roman" w:hAnsi="Times New Roman" w:cs="Times New Roman"/>
          <w:sz w:val="24"/>
          <w:szCs w:val="24"/>
        </w:rPr>
        <w:t>M</w:t>
      </w:r>
      <w:r w:rsidR="00C34005" w:rsidRPr="00644012">
        <w:rPr>
          <w:rFonts w:ascii="Times New Roman" w:hAnsi="Times New Roman" w:cs="Times New Roman"/>
          <w:sz w:val="24"/>
          <w:szCs w:val="24"/>
        </w:rPr>
        <w:t>onitoring</w:t>
      </w:r>
      <w:r w:rsidR="00562A92" w:rsidRPr="00644012">
        <w:rPr>
          <w:rFonts w:ascii="Times New Roman" w:hAnsi="Times New Roman" w:cs="Times New Roman"/>
          <w:sz w:val="24"/>
          <w:szCs w:val="24"/>
        </w:rPr>
        <w:t>.</w:t>
      </w:r>
    </w:p>
    <w:p w14:paraId="7C9CBB96" w14:textId="5FF7F2B4" w:rsidR="006F3F5A" w:rsidRDefault="00D835B8" w:rsidP="00E63B84">
      <w:pPr>
        <w:spacing w:after="0" w:line="240" w:lineRule="auto"/>
        <w:ind w:firstLine="720"/>
        <w:rPr>
          <w:rFonts w:ascii="Times New Roman" w:hAnsi="Times New Roman" w:cs="Times New Roman"/>
          <w:sz w:val="24"/>
          <w:szCs w:val="24"/>
        </w:rPr>
      </w:pPr>
      <w:r w:rsidRPr="00644012">
        <w:rPr>
          <w:rFonts w:ascii="Times New Roman" w:hAnsi="Times New Roman" w:cs="Times New Roman"/>
          <w:sz w:val="24"/>
          <w:szCs w:val="24"/>
        </w:rPr>
        <w:t>Colorado butterfly plant (</w:t>
      </w:r>
      <w:r w:rsidRPr="00644012">
        <w:rPr>
          <w:rFonts w:ascii="Times New Roman" w:hAnsi="Times New Roman" w:cs="Times New Roman"/>
          <w:i/>
          <w:iCs/>
          <w:sz w:val="24"/>
          <w:szCs w:val="24"/>
        </w:rPr>
        <w:t xml:space="preserve">Oenothera </w:t>
      </w:r>
      <w:proofErr w:type="spellStart"/>
      <w:r w:rsidRPr="00644012">
        <w:rPr>
          <w:rFonts w:ascii="Times New Roman" w:hAnsi="Times New Roman" w:cs="Times New Roman"/>
          <w:i/>
          <w:iCs/>
          <w:sz w:val="24"/>
          <w:szCs w:val="24"/>
        </w:rPr>
        <w:t>coloradensis</w:t>
      </w:r>
      <w:proofErr w:type="spellEnd"/>
      <w:r w:rsidRPr="00644012">
        <w:rPr>
          <w:rFonts w:ascii="Times New Roman" w:hAnsi="Times New Roman" w:cs="Times New Roman"/>
          <w:i/>
          <w:iCs/>
          <w:sz w:val="24"/>
          <w:szCs w:val="24"/>
        </w:rPr>
        <w:t xml:space="preserve"> </w:t>
      </w:r>
      <w:r w:rsidRPr="00644012">
        <w:rPr>
          <w:rFonts w:ascii="Times New Roman" w:hAnsi="Times New Roman" w:cs="Times New Roman"/>
          <w:sz w:val="24"/>
          <w:szCs w:val="24"/>
        </w:rPr>
        <w:t xml:space="preserve">(Rydberg) W.L. Wagner &amp; Hoch; syn. </w:t>
      </w:r>
      <w:proofErr w:type="spellStart"/>
      <w:r w:rsidRPr="00644012">
        <w:rPr>
          <w:rFonts w:ascii="Times New Roman" w:hAnsi="Times New Roman" w:cs="Times New Roman"/>
          <w:i/>
          <w:iCs/>
          <w:sz w:val="24"/>
          <w:szCs w:val="24"/>
        </w:rPr>
        <w:t>Gaura</w:t>
      </w:r>
      <w:proofErr w:type="spellEnd"/>
      <w:r w:rsidRPr="00644012">
        <w:rPr>
          <w:rFonts w:ascii="Times New Roman" w:hAnsi="Times New Roman" w:cs="Times New Roman"/>
          <w:i/>
          <w:iCs/>
          <w:sz w:val="24"/>
          <w:szCs w:val="24"/>
        </w:rPr>
        <w:t xml:space="preserve"> </w:t>
      </w:r>
      <w:proofErr w:type="spellStart"/>
      <w:r w:rsidRPr="00644012">
        <w:rPr>
          <w:rFonts w:ascii="Times New Roman" w:hAnsi="Times New Roman" w:cs="Times New Roman"/>
          <w:i/>
          <w:iCs/>
          <w:sz w:val="24"/>
          <w:szCs w:val="24"/>
        </w:rPr>
        <w:t>neomexicana</w:t>
      </w:r>
      <w:proofErr w:type="spellEnd"/>
      <w:r w:rsidRPr="00644012">
        <w:rPr>
          <w:rFonts w:ascii="Times New Roman" w:hAnsi="Times New Roman" w:cs="Times New Roman"/>
          <w:sz w:val="24"/>
          <w:szCs w:val="24"/>
        </w:rPr>
        <w:t xml:space="preserve"> Woot. ssp. </w:t>
      </w:r>
      <w:proofErr w:type="spellStart"/>
      <w:r w:rsidRPr="00644012">
        <w:rPr>
          <w:rFonts w:ascii="Times New Roman" w:hAnsi="Times New Roman" w:cs="Times New Roman"/>
          <w:i/>
          <w:iCs/>
          <w:sz w:val="24"/>
          <w:szCs w:val="24"/>
        </w:rPr>
        <w:t>coloradensis</w:t>
      </w:r>
      <w:proofErr w:type="spellEnd"/>
      <w:r w:rsidRPr="00644012">
        <w:rPr>
          <w:rFonts w:ascii="Times New Roman" w:hAnsi="Times New Roman" w:cs="Times New Roman"/>
          <w:sz w:val="24"/>
          <w:szCs w:val="24"/>
        </w:rPr>
        <w:t xml:space="preserve"> (</w:t>
      </w:r>
      <w:proofErr w:type="spellStart"/>
      <w:r w:rsidRPr="00644012">
        <w:rPr>
          <w:rFonts w:ascii="Times New Roman" w:hAnsi="Times New Roman" w:cs="Times New Roman"/>
          <w:sz w:val="24"/>
          <w:szCs w:val="24"/>
        </w:rPr>
        <w:t>Rydb</w:t>
      </w:r>
      <w:proofErr w:type="spellEnd"/>
      <w:r w:rsidRPr="00644012">
        <w:rPr>
          <w:rFonts w:ascii="Times New Roman" w:hAnsi="Times New Roman" w:cs="Times New Roman"/>
          <w:sz w:val="24"/>
          <w:szCs w:val="24"/>
        </w:rPr>
        <w:t xml:space="preserve">.) Raven &amp; Gregory) </w:t>
      </w:r>
      <w:r w:rsidR="001338DA" w:rsidRPr="00644012">
        <w:rPr>
          <w:rFonts w:ascii="Times New Roman" w:hAnsi="Times New Roman" w:cs="Times New Roman"/>
          <w:sz w:val="24"/>
          <w:szCs w:val="24"/>
        </w:rPr>
        <w:t xml:space="preserve">was listed as Threatened under the Endangered Species Act (USFWS 2000). </w:t>
      </w:r>
      <w:r w:rsidR="00086151">
        <w:rPr>
          <w:rFonts w:ascii="Times New Roman" w:hAnsi="Times New Roman" w:cs="Times New Roman"/>
          <w:sz w:val="24"/>
          <w:szCs w:val="24"/>
        </w:rPr>
        <w:t>Its rarity throughout its range has long been recognized (Dorn 197</w:t>
      </w:r>
      <w:r w:rsidR="003641AB">
        <w:rPr>
          <w:rFonts w:ascii="Times New Roman" w:hAnsi="Times New Roman" w:cs="Times New Roman"/>
          <w:sz w:val="24"/>
          <w:szCs w:val="24"/>
        </w:rPr>
        <w:t>7</w:t>
      </w:r>
      <w:r w:rsidR="00086151">
        <w:rPr>
          <w:rFonts w:ascii="Times New Roman" w:hAnsi="Times New Roman" w:cs="Times New Roman"/>
          <w:sz w:val="24"/>
          <w:szCs w:val="24"/>
        </w:rPr>
        <w:t>)</w:t>
      </w:r>
      <w:r w:rsidR="003641AB">
        <w:rPr>
          <w:rFonts w:ascii="Times New Roman" w:hAnsi="Times New Roman" w:cs="Times New Roman"/>
          <w:sz w:val="24"/>
          <w:szCs w:val="24"/>
        </w:rPr>
        <w:t xml:space="preserve">. </w:t>
      </w:r>
      <w:r w:rsidR="001338DA" w:rsidRPr="00644012">
        <w:rPr>
          <w:rFonts w:ascii="Times New Roman" w:hAnsi="Times New Roman" w:cs="Times New Roman"/>
          <w:sz w:val="24"/>
          <w:szCs w:val="24"/>
        </w:rPr>
        <w:t>It was recently delisted due to the resiliency of populations</w:t>
      </w:r>
      <w:r w:rsidRPr="00644012">
        <w:rPr>
          <w:rFonts w:ascii="Times New Roman" w:hAnsi="Times New Roman" w:cs="Times New Roman"/>
          <w:sz w:val="24"/>
          <w:szCs w:val="24"/>
        </w:rPr>
        <w:t xml:space="preserve"> in rebounding from low numbers</w:t>
      </w:r>
      <w:r w:rsidR="005A5253">
        <w:rPr>
          <w:rFonts w:ascii="Times New Roman" w:hAnsi="Times New Roman" w:cs="Times New Roman"/>
          <w:sz w:val="24"/>
          <w:szCs w:val="24"/>
        </w:rPr>
        <w:t xml:space="preserve"> and </w:t>
      </w:r>
      <w:r w:rsidR="0065213A">
        <w:rPr>
          <w:rFonts w:ascii="Times New Roman" w:hAnsi="Times New Roman" w:cs="Times New Roman"/>
          <w:sz w:val="24"/>
          <w:szCs w:val="24"/>
        </w:rPr>
        <w:t>the redundancy/representation reflected in</w:t>
      </w:r>
      <w:r w:rsidR="005A5253" w:rsidRPr="00644012">
        <w:rPr>
          <w:rFonts w:ascii="Times New Roman" w:hAnsi="Times New Roman" w:cs="Times New Roman"/>
          <w:sz w:val="24"/>
          <w:szCs w:val="24"/>
        </w:rPr>
        <w:t xml:space="preserve"> discovery of </w:t>
      </w:r>
      <w:r w:rsidR="0065213A">
        <w:rPr>
          <w:rFonts w:ascii="Times New Roman" w:hAnsi="Times New Roman" w:cs="Times New Roman"/>
          <w:sz w:val="24"/>
          <w:szCs w:val="24"/>
        </w:rPr>
        <w:t xml:space="preserve">a large </w:t>
      </w:r>
      <w:r w:rsidR="005A5253" w:rsidRPr="00644012">
        <w:rPr>
          <w:rFonts w:ascii="Times New Roman" w:hAnsi="Times New Roman" w:cs="Times New Roman"/>
          <w:sz w:val="24"/>
          <w:szCs w:val="24"/>
        </w:rPr>
        <w:t>additional population after its listing</w:t>
      </w:r>
      <w:r w:rsidR="001338DA" w:rsidRPr="00644012">
        <w:rPr>
          <w:rFonts w:ascii="Times New Roman" w:hAnsi="Times New Roman" w:cs="Times New Roman"/>
          <w:sz w:val="24"/>
          <w:szCs w:val="24"/>
        </w:rPr>
        <w:t xml:space="preserve"> </w:t>
      </w:r>
      <w:r w:rsidR="00F67361" w:rsidRPr="00644012">
        <w:rPr>
          <w:rFonts w:ascii="Times New Roman" w:hAnsi="Times New Roman" w:cs="Times New Roman"/>
          <w:sz w:val="24"/>
          <w:szCs w:val="24"/>
        </w:rPr>
        <w:fldChar w:fldCharType="begin"/>
      </w:r>
      <w:r w:rsidR="00A504ED" w:rsidRPr="00644012">
        <w:rPr>
          <w:rFonts w:ascii="Times New Roman" w:hAnsi="Times New Roman" w:cs="Times New Roman"/>
          <w:sz w:val="24"/>
          <w:szCs w:val="24"/>
        </w:rPr>
        <w:instrText xml:space="preserve"> ADDIN ZOTERO_ITEM CSL_CITATION {"citationID":"hX94qd86","properties":{"formattedCitation":"(USFWS 2019)","plainCitation":"(USFWS 2019)","noteIndex":0},"citationItems":[{"id":2491,"uris":["http://zotero.org/users/local/WrBWD4W6/items/2SS6UIH6"],"uri":["http://zotero.org/users/local/WrBWD4W6/items/2SS6UIH6"],"itemData":{"id":2491,"type":"article-journal","container-title":"Federal Register","issue":"214","page":"59570-59588","title":"Endangered and Threatened Wildlife and Plants; Removing Oenothera coloradensis (Colorado Butterfly Plant) From the Federal List of Endangered and Threatened Plants","volume":"84","author":[{"literal":"USFWS"}],"issued":{"date-parts":[["2019",11,5]]}}}],"schema":"https://github.com/citation-style-language/schema/raw/master/csl-citation.json"} </w:instrText>
      </w:r>
      <w:r w:rsidR="00F67361" w:rsidRPr="00644012">
        <w:rPr>
          <w:rFonts w:ascii="Times New Roman" w:hAnsi="Times New Roman" w:cs="Times New Roman"/>
          <w:sz w:val="24"/>
          <w:szCs w:val="24"/>
        </w:rPr>
        <w:fldChar w:fldCharType="separate"/>
      </w:r>
      <w:r w:rsidR="00A504ED" w:rsidRPr="00644012">
        <w:rPr>
          <w:rFonts w:ascii="Times New Roman" w:hAnsi="Times New Roman" w:cs="Times New Roman"/>
          <w:sz w:val="24"/>
          <w:szCs w:val="24"/>
        </w:rPr>
        <w:t>(USFWS 2019)</w:t>
      </w:r>
      <w:r w:rsidR="00F67361" w:rsidRPr="00644012">
        <w:rPr>
          <w:rFonts w:ascii="Times New Roman" w:hAnsi="Times New Roman" w:cs="Times New Roman"/>
          <w:sz w:val="24"/>
          <w:szCs w:val="24"/>
        </w:rPr>
        <w:fldChar w:fldCharType="end"/>
      </w:r>
      <w:r w:rsidR="001338DA" w:rsidRPr="00644012">
        <w:rPr>
          <w:rFonts w:ascii="Times New Roman" w:hAnsi="Times New Roman" w:cs="Times New Roman"/>
          <w:sz w:val="24"/>
          <w:szCs w:val="24"/>
        </w:rPr>
        <w:t xml:space="preserve">. </w:t>
      </w:r>
      <w:r w:rsidR="00F67361" w:rsidRPr="00644012">
        <w:rPr>
          <w:rFonts w:ascii="Times New Roman" w:hAnsi="Times New Roman" w:cs="Times New Roman"/>
          <w:sz w:val="24"/>
          <w:szCs w:val="24"/>
        </w:rPr>
        <w:t>Long-term viability under climate change was considered</w:t>
      </w:r>
      <w:r w:rsidR="00822200" w:rsidRPr="00644012">
        <w:rPr>
          <w:rFonts w:ascii="Times New Roman" w:hAnsi="Times New Roman" w:cs="Times New Roman"/>
          <w:sz w:val="24"/>
          <w:szCs w:val="24"/>
        </w:rPr>
        <w:t xml:space="preserve"> in </w:t>
      </w:r>
      <w:r w:rsidR="00737236" w:rsidRPr="00644012">
        <w:rPr>
          <w:rFonts w:ascii="Times New Roman" w:hAnsi="Times New Roman" w:cs="Times New Roman"/>
          <w:sz w:val="24"/>
          <w:szCs w:val="24"/>
        </w:rPr>
        <w:t>evaluating</w:t>
      </w:r>
      <w:r w:rsidR="0053560F" w:rsidRPr="00644012">
        <w:rPr>
          <w:rFonts w:ascii="Times New Roman" w:hAnsi="Times New Roman" w:cs="Times New Roman"/>
          <w:sz w:val="24"/>
          <w:szCs w:val="24"/>
        </w:rPr>
        <w:t xml:space="preserve"> resiliency, redundancy, and representation</w:t>
      </w:r>
      <w:r w:rsidR="00737236" w:rsidRPr="00644012">
        <w:rPr>
          <w:rFonts w:ascii="Times New Roman" w:hAnsi="Times New Roman" w:cs="Times New Roman"/>
          <w:sz w:val="24"/>
          <w:szCs w:val="24"/>
        </w:rPr>
        <w:t>. Factors including</w:t>
      </w:r>
      <w:r w:rsidR="00F2024B" w:rsidRPr="00644012">
        <w:rPr>
          <w:rFonts w:ascii="Times New Roman" w:hAnsi="Times New Roman" w:cs="Times New Roman"/>
          <w:sz w:val="24"/>
          <w:szCs w:val="24"/>
        </w:rPr>
        <w:t xml:space="preserve"> long-term climate change w</w:t>
      </w:r>
      <w:r w:rsidR="00737236" w:rsidRPr="00644012">
        <w:rPr>
          <w:rFonts w:ascii="Times New Roman" w:hAnsi="Times New Roman" w:cs="Times New Roman"/>
          <w:sz w:val="24"/>
          <w:szCs w:val="24"/>
        </w:rPr>
        <w:t>ere</w:t>
      </w:r>
      <w:r w:rsidR="00F2024B" w:rsidRPr="00644012">
        <w:rPr>
          <w:rFonts w:ascii="Times New Roman" w:hAnsi="Times New Roman" w:cs="Times New Roman"/>
          <w:sz w:val="24"/>
          <w:szCs w:val="24"/>
        </w:rPr>
        <w:t xml:space="preserve"> interpreted as not a threat</w:t>
      </w:r>
      <w:r w:rsidR="00F67361" w:rsidRPr="00644012">
        <w:rPr>
          <w:rFonts w:ascii="Times New Roman" w:hAnsi="Times New Roman" w:cs="Times New Roman"/>
          <w:sz w:val="24"/>
          <w:szCs w:val="24"/>
        </w:rPr>
        <w:t xml:space="preserve"> </w:t>
      </w:r>
      <w:r w:rsidR="00562A92" w:rsidRPr="00644012">
        <w:rPr>
          <w:rFonts w:ascii="Times New Roman" w:hAnsi="Times New Roman" w:cs="Times New Roman"/>
          <w:sz w:val="24"/>
          <w:szCs w:val="24"/>
        </w:rPr>
        <w:t>(</w:t>
      </w:r>
      <w:r w:rsidR="00281A34" w:rsidRPr="00644012">
        <w:rPr>
          <w:rFonts w:ascii="Times New Roman" w:hAnsi="Times New Roman" w:cs="Times New Roman"/>
          <w:sz w:val="24"/>
          <w:szCs w:val="24"/>
        </w:rPr>
        <w:t>USFWS 2017</w:t>
      </w:r>
      <w:r w:rsidR="00737236" w:rsidRPr="00644012">
        <w:rPr>
          <w:rFonts w:ascii="Times New Roman" w:hAnsi="Times New Roman" w:cs="Times New Roman"/>
          <w:sz w:val="24"/>
          <w:szCs w:val="24"/>
        </w:rPr>
        <w:t>a, b, 2019</w:t>
      </w:r>
      <w:r w:rsidR="00562A92" w:rsidRPr="00644012">
        <w:rPr>
          <w:rFonts w:ascii="Times New Roman" w:hAnsi="Times New Roman" w:cs="Times New Roman"/>
          <w:sz w:val="24"/>
          <w:szCs w:val="24"/>
        </w:rPr>
        <w:t>)</w:t>
      </w:r>
      <w:r w:rsidR="00F2024B" w:rsidRPr="00644012">
        <w:rPr>
          <w:rFonts w:ascii="Times New Roman" w:hAnsi="Times New Roman" w:cs="Times New Roman"/>
          <w:sz w:val="24"/>
          <w:szCs w:val="24"/>
        </w:rPr>
        <w:t>.</w:t>
      </w:r>
      <w:r w:rsidR="00F67361" w:rsidRPr="00644012">
        <w:rPr>
          <w:rFonts w:ascii="Times New Roman" w:hAnsi="Times New Roman" w:cs="Times New Roman"/>
          <w:sz w:val="24"/>
          <w:szCs w:val="24"/>
        </w:rPr>
        <w:t xml:space="preserve"> Resilience </w:t>
      </w:r>
      <w:r w:rsidR="00822200" w:rsidRPr="00644012">
        <w:rPr>
          <w:rFonts w:ascii="Times New Roman" w:hAnsi="Times New Roman" w:cs="Times New Roman"/>
          <w:sz w:val="24"/>
          <w:szCs w:val="24"/>
        </w:rPr>
        <w:t>to environmental stochasticity</w:t>
      </w:r>
      <w:r w:rsidR="00C34005" w:rsidRPr="00644012">
        <w:rPr>
          <w:rFonts w:ascii="Times New Roman" w:hAnsi="Times New Roman" w:cs="Times New Roman"/>
          <w:sz w:val="24"/>
          <w:szCs w:val="24"/>
        </w:rPr>
        <w:t xml:space="preserve">, and presumably </w:t>
      </w:r>
      <w:r w:rsidR="008909B1">
        <w:rPr>
          <w:rFonts w:ascii="Times New Roman" w:hAnsi="Times New Roman" w:cs="Times New Roman"/>
          <w:sz w:val="24"/>
          <w:szCs w:val="24"/>
        </w:rPr>
        <w:t xml:space="preserve">to </w:t>
      </w:r>
      <w:r w:rsidR="00C34005" w:rsidRPr="00644012">
        <w:rPr>
          <w:rFonts w:ascii="Times New Roman" w:hAnsi="Times New Roman" w:cs="Times New Roman"/>
          <w:sz w:val="24"/>
          <w:szCs w:val="24"/>
        </w:rPr>
        <w:t xml:space="preserve">climate change, </w:t>
      </w:r>
      <w:r w:rsidR="00F67361" w:rsidRPr="00644012">
        <w:rPr>
          <w:rFonts w:ascii="Times New Roman" w:hAnsi="Times New Roman" w:cs="Times New Roman"/>
          <w:sz w:val="24"/>
          <w:szCs w:val="24"/>
        </w:rPr>
        <w:t xml:space="preserve">comes from </w:t>
      </w:r>
      <w:r w:rsidR="001A79B8" w:rsidRPr="00644012">
        <w:rPr>
          <w:rFonts w:ascii="Times New Roman" w:hAnsi="Times New Roman" w:cs="Times New Roman"/>
          <w:sz w:val="24"/>
          <w:szCs w:val="24"/>
        </w:rPr>
        <w:t>prolonged dormancy in the seedbank</w:t>
      </w:r>
      <w:r w:rsidR="00200BA4">
        <w:rPr>
          <w:rFonts w:ascii="Times New Roman" w:hAnsi="Times New Roman" w:cs="Times New Roman"/>
          <w:sz w:val="24"/>
          <w:szCs w:val="24"/>
        </w:rPr>
        <w:t>,</w:t>
      </w:r>
      <w:r w:rsidR="001A79B8" w:rsidRPr="00644012">
        <w:rPr>
          <w:rFonts w:ascii="Times New Roman" w:hAnsi="Times New Roman" w:cs="Times New Roman"/>
          <w:sz w:val="24"/>
          <w:szCs w:val="24"/>
        </w:rPr>
        <w:t xml:space="preserve"> the</w:t>
      </w:r>
      <w:r w:rsidR="00F67361" w:rsidRPr="00644012">
        <w:rPr>
          <w:rFonts w:ascii="Times New Roman" w:hAnsi="Times New Roman" w:cs="Times New Roman"/>
          <w:sz w:val="24"/>
          <w:szCs w:val="24"/>
        </w:rPr>
        <w:t xml:space="preserve"> ability </w:t>
      </w:r>
      <w:r w:rsidR="001A79B8" w:rsidRPr="00644012">
        <w:rPr>
          <w:rFonts w:ascii="Times New Roman" w:hAnsi="Times New Roman" w:cs="Times New Roman"/>
          <w:sz w:val="24"/>
          <w:szCs w:val="24"/>
        </w:rPr>
        <w:t xml:space="preserve">of rosettes </w:t>
      </w:r>
      <w:r w:rsidR="00F67361" w:rsidRPr="00644012">
        <w:rPr>
          <w:rFonts w:ascii="Times New Roman" w:hAnsi="Times New Roman" w:cs="Times New Roman"/>
          <w:sz w:val="24"/>
          <w:szCs w:val="24"/>
        </w:rPr>
        <w:t>to delay flowering until favorable years</w:t>
      </w:r>
      <w:r w:rsidR="00200BA4">
        <w:rPr>
          <w:rFonts w:ascii="Times New Roman" w:hAnsi="Times New Roman" w:cs="Times New Roman"/>
          <w:sz w:val="24"/>
          <w:szCs w:val="24"/>
        </w:rPr>
        <w:t xml:space="preserve">, and ecological amplitude that enables it to respond to varying </w:t>
      </w:r>
      <w:r w:rsidR="00C743C7">
        <w:rPr>
          <w:rFonts w:ascii="Times New Roman" w:hAnsi="Times New Roman" w:cs="Times New Roman"/>
          <w:sz w:val="24"/>
          <w:szCs w:val="24"/>
        </w:rPr>
        <w:t xml:space="preserve">annual </w:t>
      </w:r>
      <w:r w:rsidR="00200BA4">
        <w:rPr>
          <w:rFonts w:ascii="Times New Roman" w:hAnsi="Times New Roman" w:cs="Times New Roman"/>
          <w:sz w:val="24"/>
          <w:szCs w:val="24"/>
        </w:rPr>
        <w:t>conditions</w:t>
      </w:r>
      <w:r w:rsidR="00C743C7">
        <w:rPr>
          <w:rFonts w:ascii="Times New Roman" w:hAnsi="Times New Roman" w:cs="Times New Roman"/>
          <w:sz w:val="24"/>
          <w:szCs w:val="24"/>
        </w:rPr>
        <w:t>.</w:t>
      </w:r>
      <w:r w:rsidR="001E10B7" w:rsidRPr="00644012">
        <w:rPr>
          <w:rFonts w:ascii="Times New Roman" w:hAnsi="Times New Roman" w:cs="Times New Roman"/>
          <w:sz w:val="24"/>
          <w:szCs w:val="24"/>
        </w:rPr>
        <w:t xml:space="preserve"> </w:t>
      </w:r>
    </w:p>
    <w:p w14:paraId="65E38945" w14:textId="1F258831" w:rsidR="001111A4" w:rsidRDefault="006F3F5A" w:rsidP="00E63B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Population-wide monitoring on WAFB started in 1986, conducted annually from 1988-</w:t>
      </w:r>
      <w:commentRangeStart w:id="0"/>
      <w:r>
        <w:rPr>
          <w:rFonts w:ascii="Times New Roman" w:hAnsi="Times New Roman" w:cs="Times New Roman"/>
          <w:sz w:val="24"/>
          <w:szCs w:val="24"/>
        </w:rPr>
        <w:t>2023</w:t>
      </w:r>
      <w:commentRangeEnd w:id="0"/>
      <w:r w:rsidR="00445053">
        <w:rPr>
          <w:rStyle w:val="CommentReference"/>
        </w:rPr>
        <w:commentReference w:id="0"/>
      </w:r>
      <w:r>
        <w:rPr>
          <w:rFonts w:ascii="Times New Roman" w:hAnsi="Times New Roman" w:cs="Times New Roman"/>
          <w:sz w:val="24"/>
          <w:szCs w:val="24"/>
        </w:rPr>
        <w:t xml:space="preserve">.  </w:t>
      </w:r>
      <w:r w:rsidR="001E10B7" w:rsidRPr="00644012">
        <w:rPr>
          <w:rFonts w:ascii="Times New Roman" w:hAnsi="Times New Roman" w:cs="Times New Roman"/>
          <w:sz w:val="24"/>
          <w:szCs w:val="24"/>
        </w:rPr>
        <w:t xml:space="preserve">We assess </w:t>
      </w:r>
      <w:r w:rsidR="00B30315" w:rsidRPr="00644012">
        <w:rPr>
          <w:rFonts w:ascii="Times New Roman" w:hAnsi="Times New Roman" w:cs="Times New Roman"/>
          <w:sz w:val="24"/>
          <w:szCs w:val="24"/>
        </w:rPr>
        <w:t xml:space="preserve">the response of population growth to climate </w:t>
      </w:r>
      <w:r w:rsidR="001E10B7" w:rsidRPr="00644012">
        <w:rPr>
          <w:rFonts w:ascii="Times New Roman" w:hAnsi="Times New Roman" w:cs="Times New Roman"/>
          <w:sz w:val="24"/>
          <w:szCs w:val="24"/>
        </w:rPr>
        <w:t xml:space="preserve">by testing which weather variables are important during the multiyear lifecycle of individual plants </w:t>
      </w:r>
      <w:r>
        <w:rPr>
          <w:rFonts w:ascii="Times New Roman" w:hAnsi="Times New Roman" w:cs="Times New Roman"/>
          <w:sz w:val="24"/>
          <w:szCs w:val="24"/>
        </w:rPr>
        <w:t>using this exceptionally long dataset,</w:t>
      </w:r>
      <w:r w:rsidR="001E10B7" w:rsidRPr="00644012">
        <w:rPr>
          <w:rFonts w:ascii="Times New Roman" w:hAnsi="Times New Roman" w:cs="Times New Roman"/>
          <w:sz w:val="24"/>
          <w:szCs w:val="24"/>
        </w:rPr>
        <w:t xml:space="preserve"> projecting population growth into the future under scenarios that show how climate may change viability.</w:t>
      </w:r>
      <w:r w:rsidR="00227FBC">
        <w:rPr>
          <w:rFonts w:ascii="Times New Roman" w:hAnsi="Times New Roman" w:cs="Times New Roman"/>
          <w:sz w:val="24"/>
          <w:szCs w:val="24"/>
        </w:rPr>
        <w:t xml:space="preserve"> </w:t>
      </w:r>
      <w:r w:rsidR="0011416D">
        <w:rPr>
          <w:rFonts w:ascii="Times New Roman" w:hAnsi="Times New Roman" w:cs="Times New Roman"/>
          <w:sz w:val="24"/>
          <w:szCs w:val="24"/>
        </w:rPr>
        <w:t xml:space="preserve"> </w:t>
      </w:r>
      <w:r w:rsidR="0030211F">
        <w:rPr>
          <w:rFonts w:ascii="Times New Roman" w:hAnsi="Times New Roman" w:cs="Times New Roman"/>
          <w:sz w:val="24"/>
          <w:szCs w:val="24"/>
        </w:rPr>
        <w:t>T</w:t>
      </w:r>
      <w:r w:rsidR="008909B1">
        <w:rPr>
          <w:rFonts w:ascii="Times New Roman" w:hAnsi="Times New Roman" w:cs="Times New Roman"/>
          <w:sz w:val="24"/>
          <w:szCs w:val="24"/>
        </w:rPr>
        <w:t xml:space="preserve">his dataset was incorporated into delisting decisions </w:t>
      </w:r>
      <w:proofErr w:type="gramStart"/>
      <w:r w:rsidR="0030211F">
        <w:rPr>
          <w:rFonts w:ascii="Times New Roman" w:hAnsi="Times New Roman" w:cs="Times New Roman"/>
          <w:sz w:val="24"/>
          <w:szCs w:val="24"/>
        </w:rPr>
        <w:t>and also</w:t>
      </w:r>
      <w:proofErr w:type="gramEnd"/>
      <w:r w:rsidR="008909B1">
        <w:rPr>
          <w:rFonts w:ascii="Times New Roman" w:hAnsi="Times New Roman" w:cs="Times New Roman"/>
          <w:sz w:val="24"/>
          <w:szCs w:val="24"/>
        </w:rPr>
        <w:t xml:space="preserve"> has relevance in evaluating the Post Delisting Monitoring (PDM) framework. </w:t>
      </w:r>
      <w:r w:rsidR="004D5271">
        <w:rPr>
          <w:rFonts w:ascii="Times New Roman" w:hAnsi="Times New Roman" w:cs="Times New Roman"/>
          <w:sz w:val="24"/>
          <w:szCs w:val="24"/>
        </w:rPr>
        <w:t xml:space="preserve"> </w:t>
      </w:r>
      <w:r w:rsidR="00132017">
        <w:rPr>
          <w:rFonts w:ascii="Times New Roman" w:hAnsi="Times New Roman" w:cs="Times New Roman"/>
          <w:sz w:val="24"/>
          <w:szCs w:val="24"/>
        </w:rPr>
        <w:t>After delisting, t</w:t>
      </w:r>
      <w:r w:rsidR="00C34005">
        <w:rPr>
          <w:rFonts w:ascii="Times New Roman" w:hAnsi="Times New Roman" w:cs="Times New Roman"/>
          <w:sz w:val="24"/>
          <w:szCs w:val="24"/>
        </w:rPr>
        <w:t xml:space="preserve">he </w:t>
      </w:r>
      <w:r w:rsidR="008909B1">
        <w:rPr>
          <w:rFonts w:ascii="Times New Roman" w:hAnsi="Times New Roman" w:cs="Times New Roman"/>
          <w:sz w:val="24"/>
          <w:szCs w:val="24"/>
        </w:rPr>
        <w:t xml:space="preserve">species’ </w:t>
      </w:r>
      <w:r w:rsidR="00747C42">
        <w:rPr>
          <w:rFonts w:ascii="Times New Roman" w:hAnsi="Times New Roman" w:cs="Times New Roman"/>
          <w:sz w:val="24"/>
          <w:szCs w:val="24"/>
        </w:rPr>
        <w:t xml:space="preserve">trends </w:t>
      </w:r>
      <w:r w:rsidR="00461D41">
        <w:rPr>
          <w:rFonts w:ascii="Times New Roman" w:hAnsi="Times New Roman" w:cs="Times New Roman"/>
          <w:sz w:val="24"/>
          <w:szCs w:val="24"/>
        </w:rPr>
        <w:t>are</w:t>
      </w:r>
      <w:r w:rsidR="00747C42">
        <w:rPr>
          <w:rFonts w:ascii="Times New Roman" w:hAnsi="Times New Roman" w:cs="Times New Roman"/>
          <w:sz w:val="24"/>
          <w:szCs w:val="24"/>
        </w:rPr>
        <w:t xml:space="preserve"> </w:t>
      </w:r>
      <w:r w:rsidR="0053560F">
        <w:rPr>
          <w:rFonts w:ascii="Times New Roman" w:hAnsi="Times New Roman" w:cs="Times New Roman"/>
          <w:sz w:val="24"/>
          <w:szCs w:val="24"/>
        </w:rPr>
        <w:t xml:space="preserve">to be </w:t>
      </w:r>
      <w:r w:rsidR="00747C42">
        <w:rPr>
          <w:rFonts w:ascii="Times New Roman" w:hAnsi="Times New Roman" w:cs="Times New Roman"/>
          <w:sz w:val="24"/>
          <w:szCs w:val="24"/>
        </w:rPr>
        <w:t>monitored</w:t>
      </w:r>
      <w:r w:rsidR="00C34005">
        <w:rPr>
          <w:rFonts w:ascii="Times New Roman" w:hAnsi="Times New Roman" w:cs="Times New Roman"/>
          <w:sz w:val="24"/>
          <w:szCs w:val="24"/>
        </w:rPr>
        <w:t xml:space="preserve"> </w:t>
      </w:r>
      <w:r w:rsidR="001A79B8">
        <w:rPr>
          <w:rFonts w:ascii="Times New Roman" w:hAnsi="Times New Roman" w:cs="Times New Roman"/>
          <w:sz w:val="24"/>
          <w:szCs w:val="24"/>
        </w:rPr>
        <w:t xml:space="preserve">for at least </w:t>
      </w:r>
      <w:r w:rsidR="00B30315">
        <w:rPr>
          <w:rFonts w:ascii="Times New Roman" w:hAnsi="Times New Roman" w:cs="Times New Roman"/>
          <w:sz w:val="24"/>
          <w:szCs w:val="24"/>
        </w:rPr>
        <w:t xml:space="preserve">five years at a </w:t>
      </w:r>
      <w:r w:rsidR="00621EAD">
        <w:rPr>
          <w:rFonts w:ascii="Times New Roman" w:hAnsi="Times New Roman" w:cs="Times New Roman"/>
          <w:sz w:val="24"/>
          <w:szCs w:val="24"/>
        </w:rPr>
        <w:t xml:space="preserve">representative subset </w:t>
      </w:r>
      <w:r w:rsidR="00B30315">
        <w:rPr>
          <w:rFonts w:ascii="Times New Roman" w:hAnsi="Times New Roman" w:cs="Times New Roman"/>
          <w:sz w:val="24"/>
          <w:szCs w:val="24"/>
        </w:rPr>
        <w:t>of populations spanning the species’ distribution</w:t>
      </w:r>
      <w:r w:rsidR="00413B03">
        <w:rPr>
          <w:rFonts w:ascii="Times New Roman" w:hAnsi="Times New Roman" w:cs="Times New Roman"/>
          <w:sz w:val="24"/>
          <w:szCs w:val="24"/>
        </w:rPr>
        <w:t>, including the FEWAFB population,</w:t>
      </w:r>
      <w:r w:rsidR="00B30315">
        <w:rPr>
          <w:rFonts w:ascii="Times New Roman" w:hAnsi="Times New Roman" w:cs="Times New Roman"/>
          <w:sz w:val="24"/>
          <w:szCs w:val="24"/>
        </w:rPr>
        <w:t xml:space="preserve"> and compare the range, mean, and median of population counts with historical data to assess the recovery of </w:t>
      </w:r>
      <w:r w:rsidR="00B30315" w:rsidRPr="00B30315">
        <w:rPr>
          <w:rFonts w:ascii="Times New Roman" w:hAnsi="Times New Roman" w:cs="Times New Roman"/>
          <w:i/>
          <w:iCs/>
          <w:sz w:val="24"/>
          <w:szCs w:val="24"/>
        </w:rPr>
        <w:t xml:space="preserve">O. </w:t>
      </w:r>
      <w:proofErr w:type="spellStart"/>
      <w:r w:rsidR="00B30315" w:rsidRPr="00B30315">
        <w:rPr>
          <w:rFonts w:ascii="Times New Roman" w:hAnsi="Times New Roman" w:cs="Times New Roman"/>
          <w:i/>
          <w:iCs/>
          <w:sz w:val="24"/>
          <w:szCs w:val="24"/>
        </w:rPr>
        <w:t>coloradensis</w:t>
      </w:r>
      <w:proofErr w:type="spellEnd"/>
      <w:r w:rsidR="00B30315">
        <w:rPr>
          <w:rFonts w:ascii="Times New Roman" w:hAnsi="Times New Roman" w:cs="Times New Roman"/>
          <w:sz w:val="24"/>
          <w:szCs w:val="24"/>
        </w:rPr>
        <w:t xml:space="preserve"> </w:t>
      </w:r>
      <w:r w:rsidR="00B30315">
        <w:rPr>
          <w:rFonts w:ascii="Times New Roman" w:hAnsi="Times New Roman" w:cs="Times New Roman"/>
          <w:sz w:val="24"/>
          <w:szCs w:val="24"/>
        </w:rPr>
        <w:fldChar w:fldCharType="begin"/>
      </w:r>
      <w:r w:rsidR="00B30315">
        <w:rPr>
          <w:rFonts w:ascii="Times New Roman" w:hAnsi="Times New Roman" w:cs="Times New Roman"/>
          <w:sz w:val="24"/>
          <w:szCs w:val="24"/>
        </w:rPr>
        <w:instrText xml:space="preserve"> ADDIN ZOTERO_ITEM CSL_CITATION {"citationID":"owQ0QK6z","properties":{"formattedCitation":"(USFWS 2017)","plainCitation":"(USFWS 2017)","noteIndex":0},"citationItems":[{"id":2505,"uris":["http://zotero.org/users/local/WrBWD4W6/items/SP9SS6QU"],"uri":["http://zotero.org/users/local/WrBWD4W6/items/SP9SS6QU"],"itemData":{"id":2505,"type":"article-journal","title":"Post-Delisting Monitoring Plan for Colorado butterfly plant (Oenothera coloradensis, formerly Gaura neomexicana subsp. coloradensis)","author":[{"literal":"USFWS"}],"issued":{"date-parts":[["2017"]]}}}],"schema":"https://github.com/citation-style-language/schema/raw/master/csl-citation.json"} </w:instrText>
      </w:r>
      <w:r w:rsidR="00B30315">
        <w:rPr>
          <w:rFonts w:ascii="Times New Roman" w:hAnsi="Times New Roman" w:cs="Times New Roman"/>
          <w:sz w:val="24"/>
          <w:szCs w:val="24"/>
        </w:rPr>
        <w:fldChar w:fldCharType="separate"/>
      </w:r>
      <w:r w:rsidR="00B30315" w:rsidRPr="00B30315">
        <w:rPr>
          <w:rFonts w:ascii="Times New Roman" w:hAnsi="Times New Roman" w:cs="Times New Roman"/>
          <w:sz w:val="24"/>
        </w:rPr>
        <w:t>(USFWS 201</w:t>
      </w:r>
      <w:r w:rsidR="003F0AE5">
        <w:rPr>
          <w:rFonts w:ascii="Times New Roman" w:hAnsi="Times New Roman" w:cs="Times New Roman"/>
          <w:sz w:val="24"/>
        </w:rPr>
        <w:t>9</w:t>
      </w:r>
      <w:r w:rsidR="00B30315" w:rsidRPr="00B30315">
        <w:rPr>
          <w:rFonts w:ascii="Times New Roman" w:hAnsi="Times New Roman" w:cs="Times New Roman"/>
          <w:sz w:val="24"/>
        </w:rPr>
        <w:t>)</w:t>
      </w:r>
      <w:r w:rsidR="00B30315">
        <w:rPr>
          <w:rFonts w:ascii="Times New Roman" w:hAnsi="Times New Roman" w:cs="Times New Roman"/>
          <w:sz w:val="24"/>
          <w:szCs w:val="24"/>
        </w:rPr>
        <w:fldChar w:fldCharType="end"/>
      </w:r>
      <w:r w:rsidR="00B30315">
        <w:rPr>
          <w:rFonts w:ascii="Times New Roman" w:hAnsi="Times New Roman" w:cs="Times New Roman"/>
          <w:sz w:val="24"/>
          <w:szCs w:val="24"/>
        </w:rPr>
        <w:t xml:space="preserve">. </w:t>
      </w:r>
      <w:proofErr w:type="gramStart"/>
      <w:r w:rsidR="00413B03">
        <w:rPr>
          <w:rFonts w:ascii="Times New Roman" w:hAnsi="Times New Roman" w:cs="Times New Roman"/>
          <w:sz w:val="24"/>
          <w:szCs w:val="24"/>
        </w:rPr>
        <w:t>In the course of</w:t>
      </w:r>
      <w:proofErr w:type="gramEnd"/>
      <w:r w:rsidR="00413B03">
        <w:rPr>
          <w:rFonts w:ascii="Times New Roman" w:hAnsi="Times New Roman" w:cs="Times New Roman"/>
          <w:sz w:val="24"/>
          <w:szCs w:val="24"/>
        </w:rPr>
        <w:t xml:space="preserve"> conducting m</w:t>
      </w:r>
      <w:r w:rsidR="00B30315">
        <w:rPr>
          <w:rFonts w:ascii="Times New Roman" w:hAnsi="Times New Roman" w:cs="Times New Roman"/>
          <w:sz w:val="24"/>
          <w:szCs w:val="24"/>
        </w:rPr>
        <w:t>onitoring</w:t>
      </w:r>
      <w:r w:rsidR="00413B03">
        <w:rPr>
          <w:rFonts w:ascii="Times New Roman" w:hAnsi="Times New Roman" w:cs="Times New Roman"/>
          <w:sz w:val="24"/>
          <w:szCs w:val="24"/>
        </w:rPr>
        <w:t>,</w:t>
      </w:r>
      <w:r w:rsidR="00B30315">
        <w:rPr>
          <w:rFonts w:ascii="Times New Roman" w:hAnsi="Times New Roman" w:cs="Times New Roman"/>
          <w:sz w:val="24"/>
          <w:szCs w:val="24"/>
        </w:rPr>
        <w:t xml:space="preserve"> new environmental stressors</w:t>
      </w:r>
      <w:r w:rsidR="00413B03">
        <w:rPr>
          <w:rFonts w:ascii="Times New Roman" w:hAnsi="Times New Roman" w:cs="Times New Roman"/>
          <w:sz w:val="24"/>
          <w:szCs w:val="24"/>
        </w:rPr>
        <w:t xml:space="preserve"> are to be noted.  In the past</w:t>
      </w:r>
      <w:r w:rsidR="00B30315">
        <w:rPr>
          <w:rFonts w:ascii="Times New Roman" w:hAnsi="Times New Roman" w:cs="Times New Roman"/>
          <w:sz w:val="24"/>
          <w:szCs w:val="24"/>
        </w:rPr>
        <w:t xml:space="preserve">, rare </w:t>
      </w:r>
      <w:r w:rsidR="00413B03">
        <w:rPr>
          <w:rFonts w:ascii="Times New Roman" w:hAnsi="Times New Roman" w:cs="Times New Roman"/>
          <w:sz w:val="24"/>
          <w:szCs w:val="24"/>
        </w:rPr>
        <w:t xml:space="preserve">flea beetle </w:t>
      </w:r>
      <w:r w:rsidR="00B30315">
        <w:rPr>
          <w:rFonts w:ascii="Times New Roman" w:hAnsi="Times New Roman" w:cs="Times New Roman"/>
          <w:sz w:val="24"/>
          <w:szCs w:val="24"/>
        </w:rPr>
        <w:t xml:space="preserve">herbivory </w:t>
      </w:r>
      <w:r w:rsidR="00413B03">
        <w:rPr>
          <w:rFonts w:ascii="Times New Roman" w:hAnsi="Times New Roman" w:cs="Times New Roman"/>
          <w:sz w:val="24"/>
          <w:szCs w:val="24"/>
        </w:rPr>
        <w:t>outbreaks</w:t>
      </w:r>
      <w:r w:rsidR="00B30315">
        <w:rPr>
          <w:rFonts w:ascii="Times New Roman" w:hAnsi="Times New Roman" w:cs="Times New Roman"/>
          <w:sz w:val="24"/>
          <w:szCs w:val="24"/>
        </w:rPr>
        <w:t xml:space="preserve"> have impacted populations </w:t>
      </w:r>
      <w:r w:rsidR="00B30315">
        <w:rPr>
          <w:rFonts w:ascii="Times New Roman" w:hAnsi="Times New Roman" w:cs="Times New Roman"/>
          <w:sz w:val="24"/>
          <w:szCs w:val="24"/>
        </w:rPr>
        <w:fldChar w:fldCharType="begin"/>
      </w:r>
      <w:r w:rsidR="00B30315">
        <w:rPr>
          <w:rFonts w:ascii="Times New Roman" w:hAnsi="Times New Roman" w:cs="Times New Roman"/>
          <w:sz w:val="24"/>
          <w:szCs w:val="24"/>
        </w:rPr>
        <w:instrText xml:space="preserve"> ADDIN ZOTERO_ITEM CSL_CITATION {"citationID":"KymB2qfE","properties":{"formattedCitation":"(Heidel et al. 2011)","plainCitation":"(Heidel et al. 2011)","noteIndex":0},"citationItems":[{"id":2236,"uris":["http://zotero.org/users/local/WrBWD4W6/items/X6ZRKNV4"],"uri":["http://zotero.org/users/local/WrBWD4W6/items/X6ZRKNV4"],"itemData":{"id":2236,"type":"article-journal","abstract":"Colorado butterﬂy plant (Oenothera coloradensis (Rydb.) W.L. Wagner &amp; Hoch ssp. coloradensis [syn. Gaura neomexicana Woot. ssp. coloradensis (Rydb.) Raven &amp; Gregory]) in the Onagraceae; Primrose family) is a Threatened plant whose population declined in a protected area in southeastern Wyoming in 2007-2008, setting record low numbers in 23 years of the annual population census. This trend was accompanied by pervasive ﬂea beetle herbivory (Altica spp.) in 2007. The most frequent ﬂea beetle species collected in 2008-2009 was Altica foliaceae LeConte, a native species. Altica foliaceae favors members of Onagraceae, and A. foliaceae adults were collected on browsed Oenothera plants. The Oenothera population returned to pre-infestation numbers in 2009-2010, evidence that it survived by vegetative plants and seed bank. Results point to the importance of repeated long-term monitoring, without which this event could have been interpreted as a disaster or have gone unnoticed. It also documents an event that can inform population viability analysis.","container-title":"Natural Areas Journal","DOI":"10.3375/043.031.0310","ISSN":"0885-8608","issue":"3","journalAbbreviation":"Natural Areas Journal","language":"en","page":"283-287","source":"DOI.org (Crossref)","title":"Flea Beetle ( &lt;i&gt;Altica&lt;/i&gt; spp.) Herbivory on a Threatened Plant, F.E. Warren Air Force Base, Wyoming","volume":"31","author":[{"family":"Heidel","given":"Bonnie"},{"family":"Tronstad","given":"Lusha"},{"family":"Handley","given":"Joy"}],"issued":{"date-parts":[["2011",7]]}}}],"schema":"https://github.com/citation-style-language/schema/raw/master/csl-citation.json"} </w:instrText>
      </w:r>
      <w:r w:rsidR="00B30315">
        <w:rPr>
          <w:rFonts w:ascii="Times New Roman" w:hAnsi="Times New Roman" w:cs="Times New Roman"/>
          <w:sz w:val="24"/>
          <w:szCs w:val="24"/>
        </w:rPr>
        <w:fldChar w:fldCharType="separate"/>
      </w:r>
      <w:r w:rsidR="00B30315" w:rsidRPr="00B30315">
        <w:rPr>
          <w:rFonts w:ascii="Times New Roman" w:hAnsi="Times New Roman" w:cs="Times New Roman"/>
          <w:sz w:val="24"/>
        </w:rPr>
        <w:t>(Heidel et al. 2011)</w:t>
      </w:r>
      <w:r w:rsidR="00B30315">
        <w:rPr>
          <w:rFonts w:ascii="Times New Roman" w:hAnsi="Times New Roman" w:cs="Times New Roman"/>
          <w:sz w:val="24"/>
          <w:szCs w:val="24"/>
        </w:rPr>
        <w:fldChar w:fldCharType="end"/>
      </w:r>
      <w:r w:rsidR="00B30315">
        <w:rPr>
          <w:rFonts w:ascii="Times New Roman" w:hAnsi="Times New Roman" w:cs="Times New Roman"/>
          <w:sz w:val="24"/>
          <w:szCs w:val="24"/>
        </w:rPr>
        <w:t xml:space="preserve">. </w:t>
      </w:r>
      <w:r w:rsidR="001A79B8">
        <w:rPr>
          <w:rFonts w:ascii="Times New Roman" w:hAnsi="Times New Roman" w:cs="Times New Roman"/>
          <w:sz w:val="24"/>
          <w:szCs w:val="24"/>
        </w:rPr>
        <w:t>After trends are assessed</w:t>
      </w:r>
      <w:r w:rsidR="00413B03">
        <w:rPr>
          <w:rFonts w:ascii="Times New Roman" w:hAnsi="Times New Roman" w:cs="Times New Roman"/>
          <w:sz w:val="24"/>
          <w:szCs w:val="24"/>
        </w:rPr>
        <w:t xml:space="preserve"> from the PDM period</w:t>
      </w:r>
      <w:r w:rsidR="001A79B8">
        <w:rPr>
          <w:rFonts w:ascii="Times New Roman" w:hAnsi="Times New Roman" w:cs="Times New Roman"/>
          <w:sz w:val="24"/>
          <w:szCs w:val="24"/>
        </w:rPr>
        <w:t xml:space="preserve">, the species will be considered secure </w:t>
      </w:r>
      <w:r w:rsidR="00D16480">
        <w:rPr>
          <w:rFonts w:ascii="Times New Roman" w:hAnsi="Times New Roman" w:cs="Times New Roman"/>
          <w:sz w:val="24"/>
          <w:szCs w:val="24"/>
        </w:rPr>
        <w:t xml:space="preserve">once certain standards are met </w:t>
      </w:r>
      <w:r w:rsidR="001A79B8">
        <w:rPr>
          <w:rFonts w:ascii="Times New Roman" w:hAnsi="Times New Roman" w:cs="Times New Roman"/>
          <w:sz w:val="24"/>
          <w:szCs w:val="24"/>
        </w:rPr>
        <w:fldChar w:fldCharType="begin"/>
      </w:r>
      <w:r w:rsidR="001A79B8">
        <w:rPr>
          <w:rFonts w:ascii="Times New Roman" w:hAnsi="Times New Roman" w:cs="Times New Roman"/>
          <w:sz w:val="24"/>
          <w:szCs w:val="24"/>
        </w:rPr>
        <w:instrText xml:space="preserve"> ADDIN ZOTERO_ITEM CSL_CITATION {"citationID":"xOb95P6X","properties":{"formattedCitation":"(USFWS 2017)","plainCitation":"(USFWS 2017)","noteIndex":0},"citationItems":[{"id":2505,"uris":["http://zotero.org/users/local/WrBWD4W6/items/SP9SS6QU"],"uri":["http://zotero.org/users/local/WrBWD4W6/items/SP9SS6QU"],"itemData":{"id":2505,"type":"article-journal","title":"Post-Delisting Monitoring Plan for Colorado butterfly plant (Oenothera coloradensis, formerly Gaura neomexicana subsp. coloradensis)","author":[{"literal":"USFWS"}],"issued":{"date-parts":[["2017"]]}}}],"schema":"https://github.com/citation-style-language/schema/raw/master/csl-citation.json"} </w:instrText>
      </w:r>
      <w:r w:rsidR="001A79B8">
        <w:rPr>
          <w:rFonts w:ascii="Times New Roman" w:hAnsi="Times New Roman" w:cs="Times New Roman"/>
          <w:sz w:val="24"/>
          <w:szCs w:val="24"/>
        </w:rPr>
        <w:fldChar w:fldCharType="separate"/>
      </w:r>
      <w:r w:rsidR="001A79B8" w:rsidRPr="001A79B8">
        <w:rPr>
          <w:rFonts w:ascii="Times New Roman" w:hAnsi="Times New Roman" w:cs="Times New Roman"/>
          <w:sz w:val="24"/>
        </w:rPr>
        <w:t>(USFWS 2017)</w:t>
      </w:r>
      <w:r w:rsidR="001A79B8">
        <w:rPr>
          <w:rFonts w:ascii="Times New Roman" w:hAnsi="Times New Roman" w:cs="Times New Roman"/>
          <w:sz w:val="24"/>
          <w:szCs w:val="24"/>
        </w:rPr>
        <w:fldChar w:fldCharType="end"/>
      </w:r>
      <w:r w:rsidR="001A79B8">
        <w:rPr>
          <w:rFonts w:ascii="Times New Roman" w:hAnsi="Times New Roman" w:cs="Times New Roman"/>
          <w:sz w:val="24"/>
          <w:szCs w:val="24"/>
        </w:rPr>
        <w:t xml:space="preserve">. </w:t>
      </w:r>
    </w:p>
    <w:p w14:paraId="2F206996" w14:textId="6D0DBAB1" w:rsidR="00A64C4C" w:rsidRPr="001B4B9E" w:rsidRDefault="008F4BBF" w:rsidP="006F3F5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w:t>
      </w:r>
      <w:r w:rsidR="00F320C5" w:rsidRPr="00AD7199">
        <w:rPr>
          <w:rFonts w:ascii="Times New Roman" w:hAnsi="Times New Roman" w:cs="Times New Roman"/>
          <w:sz w:val="24"/>
          <w:szCs w:val="24"/>
        </w:rPr>
        <w:t>opulation t</w:t>
      </w:r>
      <w:r w:rsidR="00132017" w:rsidRPr="00AD7199">
        <w:rPr>
          <w:rFonts w:ascii="Times New Roman" w:hAnsi="Times New Roman" w:cs="Times New Roman"/>
          <w:sz w:val="24"/>
          <w:szCs w:val="24"/>
        </w:rPr>
        <w:t xml:space="preserve">rends </w:t>
      </w:r>
      <w:r>
        <w:rPr>
          <w:rFonts w:ascii="Times New Roman" w:hAnsi="Times New Roman" w:cs="Times New Roman"/>
          <w:sz w:val="24"/>
          <w:szCs w:val="24"/>
        </w:rPr>
        <w:t>are</w:t>
      </w:r>
      <w:r w:rsidR="00132017" w:rsidRPr="00AD7199">
        <w:rPr>
          <w:rFonts w:ascii="Times New Roman" w:hAnsi="Times New Roman" w:cs="Times New Roman"/>
          <w:sz w:val="24"/>
          <w:szCs w:val="24"/>
        </w:rPr>
        <w:t xml:space="preserve"> difficult to judge for </w:t>
      </w:r>
      <w:r w:rsidR="00132017" w:rsidRPr="00AD7199">
        <w:rPr>
          <w:rFonts w:ascii="Times New Roman" w:hAnsi="Times New Roman" w:cs="Times New Roman"/>
          <w:i/>
          <w:iCs/>
          <w:sz w:val="24"/>
          <w:szCs w:val="24"/>
        </w:rPr>
        <w:t xml:space="preserve">O. </w:t>
      </w:r>
      <w:proofErr w:type="spellStart"/>
      <w:r w:rsidR="00132017" w:rsidRPr="00AD7199">
        <w:rPr>
          <w:rFonts w:ascii="Times New Roman" w:hAnsi="Times New Roman" w:cs="Times New Roman"/>
          <w:i/>
          <w:iCs/>
          <w:sz w:val="24"/>
          <w:szCs w:val="24"/>
        </w:rPr>
        <w:t>coloradensis</w:t>
      </w:r>
      <w:proofErr w:type="spellEnd"/>
      <w:r w:rsidR="00132017" w:rsidRPr="00AD7199">
        <w:rPr>
          <w:rFonts w:ascii="Times New Roman" w:hAnsi="Times New Roman" w:cs="Times New Roman"/>
          <w:i/>
          <w:iCs/>
          <w:sz w:val="24"/>
          <w:szCs w:val="24"/>
        </w:rPr>
        <w:t xml:space="preserve"> </w:t>
      </w:r>
      <w:r w:rsidR="00132017" w:rsidRPr="00AD7199">
        <w:rPr>
          <w:rFonts w:ascii="Times New Roman" w:hAnsi="Times New Roman" w:cs="Times New Roman"/>
          <w:sz w:val="24"/>
          <w:szCs w:val="24"/>
        </w:rPr>
        <w:t xml:space="preserve">because </w:t>
      </w:r>
      <w:r w:rsidR="00B22733">
        <w:rPr>
          <w:rFonts w:ascii="Times New Roman" w:hAnsi="Times New Roman" w:cs="Times New Roman"/>
          <w:sz w:val="24"/>
          <w:szCs w:val="24"/>
        </w:rPr>
        <w:t xml:space="preserve">it fluctuates annually </w:t>
      </w:r>
      <w:r w:rsidR="00132017">
        <w:rPr>
          <w:rFonts w:ascii="Times New Roman" w:hAnsi="Times New Roman" w:cs="Times New Roman"/>
          <w:sz w:val="24"/>
          <w:szCs w:val="24"/>
        </w:rPr>
        <w:t xml:space="preserve">in flowering </w:t>
      </w:r>
      <w:r w:rsidR="00CC079D">
        <w:rPr>
          <w:rFonts w:ascii="Times New Roman" w:hAnsi="Times New Roman" w:cs="Times New Roman"/>
          <w:sz w:val="24"/>
          <w:szCs w:val="24"/>
        </w:rPr>
        <w:t>plant numbers</w:t>
      </w:r>
      <w:r w:rsidR="00132017">
        <w:rPr>
          <w:rFonts w:ascii="Times New Roman" w:hAnsi="Times New Roman" w:cs="Times New Roman"/>
          <w:sz w:val="24"/>
          <w:szCs w:val="24"/>
        </w:rPr>
        <w:t xml:space="preserve"> (Figure </w:t>
      </w:r>
      <w:commentRangeStart w:id="1"/>
      <w:r w:rsidR="00132017">
        <w:rPr>
          <w:rFonts w:ascii="Times New Roman" w:hAnsi="Times New Roman" w:cs="Times New Roman"/>
          <w:sz w:val="24"/>
          <w:szCs w:val="24"/>
        </w:rPr>
        <w:t>1</w:t>
      </w:r>
      <w:commentRangeEnd w:id="1"/>
      <w:r w:rsidR="0011416D">
        <w:rPr>
          <w:rStyle w:val="CommentReference"/>
        </w:rPr>
        <w:commentReference w:id="1"/>
      </w:r>
      <w:r w:rsidR="00132017">
        <w:rPr>
          <w:rFonts w:ascii="Times New Roman" w:hAnsi="Times New Roman" w:cs="Times New Roman"/>
          <w:sz w:val="24"/>
          <w:szCs w:val="24"/>
        </w:rPr>
        <w:t>)</w:t>
      </w:r>
      <w:r w:rsidR="00B22733">
        <w:rPr>
          <w:rFonts w:ascii="Times New Roman" w:hAnsi="Times New Roman" w:cs="Times New Roman"/>
          <w:sz w:val="24"/>
          <w:szCs w:val="24"/>
        </w:rPr>
        <w:t>.</w:t>
      </w:r>
      <w:r w:rsidR="00A52541" w:rsidRPr="00A52541">
        <w:t xml:space="preserve"> </w:t>
      </w:r>
      <w:r w:rsidR="001111A4">
        <w:rPr>
          <w:rFonts w:ascii="Times New Roman" w:hAnsi="Times New Roman" w:cs="Times New Roman"/>
          <w:sz w:val="24"/>
          <w:szCs w:val="24"/>
        </w:rPr>
        <w:t>This</w:t>
      </w:r>
      <w:r w:rsidR="00B716A5">
        <w:rPr>
          <w:rFonts w:ascii="Times New Roman" w:hAnsi="Times New Roman" w:cs="Times New Roman"/>
          <w:sz w:val="24"/>
          <w:szCs w:val="24"/>
        </w:rPr>
        <w:t xml:space="preserve"> </w:t>
      </w:r>
      <w:r w:rsidR="001111A4">
        <w:rPr>
          <w:rFonts w:ascii="Times New Roman" w:hAnsi="Times New Roman" w:cs="Times New Roman"/>
          <w:sz w:val="24"/>
          <w:szCs w:val="24"/>
        </w:rPr>
        <w:t xml:space="preserve">may </w:t>
      </w:r>
      <w:r w:rsidR="00B716A5">
        <w:rPr>
          <w:rFonts w:ascii="Times New Roman" w:hAnsi="Times New Roman" w:cs="Times New Roman"/>
          <w:sz w:val="24"/>
          <w:szCs w:val="24"/>
        </w:rPr>
        <w:t xml:space="preserve">reflect the variability in environmental cues </w:t>
      </w:r>
      <w:r w:rsidR="008E42F0">
        <w:rPr>
          <w:rFonts w:ascii="Times New Roman" w:hAnsi="Times New Roman" w:cs="Times New Roman"/>
          <w:sz w:val="24"/>
          <w:szCs w:val="24"/>
        </w:rPr>
        <w:t xml:space="preserve">and associated </w:t>
      </w:r>
      <w:r w:rsidR="00C743C7">
        <w:rPr>
          <w:rFonts w:ascii="Times New Roman" w:hAnsi="Times New Roman" w:cs="Times New Roman"/>
          <w:sz w:val="24"/>
          <w:szCs w:val="24"/>
        </w:rPr>
        <w:t>variability in species’ development including</w:t>
      </w:r>
      <w:r w:rsidR="00B716A5">
        <w:rPr>
          <w:rFonts w:ascii="Times New Roman" w:hAnsi="Times New Roman" w:cs="Times New Roman"/>
          <w:sz w:val="24"/>
          <w:szCs w:val="24"/>
        </w:rPr>
        <w:t xml:space="preserve"> </w:t>
      </w:r>
      <w:r w:rsidR="00CC079D" w:rsidRPr="00CC079D">
        <w:rPr>
          <w:rFonts w:ascii="Times New Roman" w:hAnsi="Times New Roman" w:cs="Times New Roman"/>
          <w:sz w:val="24"/>
          <w:szCs w:val="24"/>
        </w:rPr>
        <w:t>germination from its seedbank</w:t>
      </w:r>
      <w:r w:rsidR="00B716A5">
        <w:rPr>
          <w:rFonts w:ascii="Times New Roman" w:hAnsi="Times New Roman" w:cs="Times New Roman"/>
          <w:sz w:val="24"/>
          <w:szCs w:val="24"/>
        </w:rPr>
        <w:t>,</w:t>
      </w:r>
      <w:r w:rsidR="00712289">
        <w:rPr>
          <w:rFonts w:ascii="Times New Roman" w:hAnsi="Times New Roman" w:cs="Times New Roman"/>
          <w:sz w:val="24"/>
          <w:szCs w:val="24"/>
        </w:rPr>
        <w:t xml:space="preserve"> vegetative grow</w:t>
      </w:r>
      <w:r w:rsidR="00CC079D">
        <w:rPr>
          <w:rFonts w:ascii="Times New Roman" w:hAnsi="Times New Roman" w:cs="Times New Roman"/>
          <w:sz w:val="24"/>
          <w:szCs w:val="24"/>
        </w:rPr>
        <w:t>th</w:t>
      </w:r>
      <w:r w:rsidR="00712289">
        <w:rPr>
          <w:rFonts w:ascii="Times New Roman" w:hAnsi="Times New Roman" w:cs="Times New Roman"/>
          <w:sz w:val="24"/>
          <w:szCs w:val="24"/>
        </w:rPr>
        <w:t>, and</w:t>
      </w:r>
      <w:r w:rsidR="00CC079D">
        <w:rPr>
          <w:rFonts w:ascii="Times New Roman" w:hAnsi="Times New Roman" w:cs="Times New Roman"/>
          <w:sz w:val="24"/>
          <w:szCs w:val="24"/>
        </w:rPr>
        <w:t xml:space="preserve"> </w:t>
      </w:r>
      <w:r w:rsidR="00A52541">
        <w:rPr>
          <w:rFonts w:ascii="Times New Roman" w:hAnsi="Times New Roman" w:cs="Times New Roman"/>
          <w:sz w:val="24"/>
          <w:szCs w:val="24"/>
        </w:rPr>
        <w:t>flowering stem production (</w:t>
      </w:r>
      <w:r w:rsidR="00CC079D">
        <w:rPr>
          <w:rFonts w:ascii="Times New Roman" w:hAnsi="Times New Roman" w:cs="Times New Roman"/>
          <w:sz w:val="24"/>
          <w:szCs w:val="24"/>
        </w:rPr>
        <w:t>bolting</w:t>
      </w:r>
      <w:r w:rsidR="00A52541" w:rsidRPr="005C7181">
        <w:rPr>
          <w:rFonts w:ascii="Times New Roman" w:hAnsi="Times New Roman" w:cs="Times New Roman"/>
          <w:sz w:val="24"/>
          <w:szCs w:val="24"/>
        </w:rPr>
        <w:t>)</w:t>
      </w:r>
      <w:r w:rsidR="00B22733">
        <w:rPr>
          <w:rFonts w:ascii="Times New Roman" w:hAnsi="Times New Roman" w:cs="Times New Roman"/>
          <w:sz w:val="24"/>
          <w:szCs w:val="24"/>
        </w:rPr>
        <w:t xml:space="preserve"> </w:t>
      </w:r>
      <w:r w:rsidR="00C743C7">
        <w:rPr>
          <w:rFonts w:ascii="Times New Roman" w:hAnsi="Times New Roman" w:cs="Times New Roman"/>
          <w:sz w:val="24"/>
          <w:szCs w:val="24"/>
        </w:rPr>
        <w:t xml:space="preserve">of it </w:t>
      </w:r>
      <w:r w:rsidR="00B22733">
        <w:rPr>
          <w:rFonts w:ascii="Times New Roman" w:hAnsi="Times New Roman" w:cs="Times New Roman"/>
          <w:sz w:val="24"/>
          <w:szCs w:val="24"/>
        </w:rPr>
        <w:t xml:space="preserve">as a </w:t>
      </w:r>
      <w:proofErr w:type="spellStart"/>
      <w:r w:rsidR="00B22733">
        <w:rPr>
          <w:rFonts w:ascii="Times New Roman" w:hAnsi="Times New Roman" w:cs="Times New Roman"/>
          <w:sz w:val="24"/>
          <w:szCs w:val="24"/>
        </w:rPr>
        <w:t>semeloparous</w:t>
      </w:r>
      <w:proofErr w:type="spellEnd"/>
      <w:r w:rsidR="00B22733">
        <w:rPr>
          <w:rFonts w:ascii="Times New Roman" w:hAnsi="Times New Roman" w:cs="Times New Roman"/>
          <w:sz w:val="24"/>
          <w:szCs w:val="24"/>
        </w:rPr>
        <w:t xml:space="preserve"> perennial</w:t>
      </w:r>
      <w:r w:rsidR="00A52541" w:rsidRPr="005C7181">
        <w:rPr>
          <w:rFonts w:ascii="Times New Roman" w:hAnsi="Times New Roman" w:cs="Times New Roman"/>
          <w:sz w:val="24"/>
          <w:szCs w:val="24"/>
        </w:rPr>
        <w:t xml:space="preserve">. </w:t>
      </w:r>
      <w:r w:rsidR="00713729" w:rsidRPr="005C7181">
        <w:rPr>
          <w:rFonts w:ascii="Times New Roman" w:hAnsi="Times New Roman" w:cs="Times New Roman"/>
          <w:sz w:val="24"/>
          <w:szCs w:val="24"/>
        </w:rPr>
        <w:t>The flowering stage is the only life history stage that is readily detected</w:t>
      </w:r>
      <w:r w:rsidR="00A52541" w:rsidRPr="005C7181">
        <w:rPr>
          <w:rFonts w:ascii="Times New Roman" w:hAnsi="Times New Roman" w:cs="Times New Roman"/>
          <w:sz w:val="24"/>
          <w:szCs w:val="24"/>
        </w:rPr>
        <w:t>. It has indeterminate flowering</w:t>
      </w:r>
      <w:r w:rsidR="00C743C7">
        <w:rPr>
          <w:rFonts w:ascii="Times New Roman" w:hAnsi="Times New Roman" w:cs="Times New Roman"/>
          <w:sz w:val="24"/>
          <w:szCs w:val="24"/>
        </w:rPr>
        <w:t>,</w:t>
      </w:r>
      <w:r w:rsidR="00A52541" w:rsidRPr="005C7181">
        <w:rPr>
          <w:rFonts w:ascii="Times New Roman" w:hAnsi="Times New Roman" w:cs="Times New Roman"/>
          <w:sz w:val="24"/>
          <w:szCs w:val="24"/>
        </w:rPr>
        <w:t xml:space="preserve"> and fruits fall as they ripen.  </w:t>
      </w:r>
      <w:proofErr w:type="gramStart"/>
      <w:r w:rsidR="00A52541" w:rsidRPr="005C7181">
        <w:rPr>
          <w:rFonts w:ascii="Times New Roman" w:hAnsi="Times New Roman" w:cs="Times New Roman"/>
          <w:sz w:val="24"/>
          <w:szCs w:val="24"/>
        </w:rPr>
        <w:t>So</w:t>
      </w:r>
      <w:proofErr w:type="gramEnd"/>
      <w:r w:rsidR="00A52541" w:rsidRPr="00A52541">
        <w:rPr>
          <w:rFonts w:ascii="Times New Roman" w:hAnsi="Times New Roman" w:cs="Times New Roman"/>
          <w:sz w:val="24"/>
          <w:szCs w:val="24"/>
        </w:rPr>
        <w:t xml:space="preserve"> when we refer to </w:t>
      </w:r>
      <w:r w:rsidR="00B22733">
        <w:rPr>
          <w:rFonts w:ascii="Times New Roman" w:hAnsi="Times New Roman" w:cs="Times New Roman"/>
          <w:sz w:val="24"/>
          <w:szCs w:val="24"/>
        </w:rPr>
        <w:t xml:space="preserve">census of </w:t>
      </w:r>
      <w:r w:rsidR="00A52541" w:rsidRPr="00A52541">
        <w:rPr>
          <w:rFonts w:ascii="Times New Roman" w:hAnsi="Times New Roman" w:cs="Times New Roman"/>
          <w:sz w:val="24"/>
          <w:szCs w:val="24"/>
        </w:rPr>
        <w:t xml:space="preserve">flowering </w:t>
      </w:r>
      <w:r w:rsidR="00A52541">
        <w:rPr>
          <w:rFonts w:ascii="Times New Roman" w:hAnsi="Times New Roman" w:cs="Times New Roman"/>
          <w:sz w:val="24"/>
          <w:szCs w:val="24"/>
        </w:rPr>
        <w:t>plants</w:t>
      </w:r>
      <w:r w:rsidR="00A52541" w:rsidRPr="00A52541">
        <w:rPr>
          <w:rFonts w:ascii="Times New Roman" w:hAnsi="Times New Roman" w:cs="Times New Roman"/>
          <w:sz w:val="24"/>
          <w:szCs w:val="24"/>
        </w:rPr>
        <w:t xml:space="preserve"> this corresponds to </w:t>
      </w:r>
      <w:r w:rsidR="00A52541">
        <w:rPr>
          <w:rFonts w:ascii="Times New Roman" w:hAnsi="Times New Roman" w:cs="Times New Roman"/>
          <w:sz w:val="24"/>
          <w:szCs w:val="24"/>
        </w:rPr>
        <w:t>all</w:t>
      </w:r>
      <w:r w:rsidR="00A52541" w:rsidRPr="00A52541">
        <w:rPr>
          <w:rFonts w:ascii="Times New Roman" w:hAnsi="Times New Roman" w:cs="Times New Roman"/>
          <w:sz w:val="24"/>
          <w:szCs w:val="24"/>
        </w:rPr>
        <w:t xml:space="preserve"> reproductive </w:t>
      </w:r>
      <w:r w:rsidR="00A52541">
        <w:rPr>
          <w:rFonts w:ascii="Times New Roman" w:hAnsi="Times New Roman" w:cs="Times New Roman"/>
          <w:sz w:val="24"/>
          <w:szCs w:val="24"/>
        </w:rPr>
        <w:t>plants of the year</w:t>
      </w:r>
      <w:r w:rsidR="00713729">
        <w:rPr>
          <w:rFonts w:ascii="Times New Roman" w:hAnsi="Times New Roman" w:cs="Times New Roman"/>
          <w:sz w:val="24"/>
          <w:szCs w:val="24"/>
        </w:rPr>
        <w:t xml:space="preserve">. </w:t>
      </w:r>
      <w:r w:rsidR="001111A4">
        <w:rPr>
          <w:rFonts w:ascii="Times New Roman" w:hAnsi="Times New Roman" w:cs="Times New Roman"/>
          <w:sz w:val="24"/>
          <w:szCs w:val="24"/>
        </w:rPr>
        <w:t>O</w:t>
      </w:r>
      <w:r w:rsidR="00F320C5">
        <w:rPr>
          <w:rFonts w:ascii="Times New Roman" w:hAnsi="Times New Roman" w:cs="Times New Roman"/>
          <w:sz w:val="24"/>
          <w:szCs w:val="24"/>
        </w:rPr>
        <w:t xml:space="preserve">ur PVA will test how many years it may take to detect a significant change in a population </w:t>
      </w:r>
      <w:r w:rsidR="00227FBC">
        <w:rPr>
          <w:rFonts w:ascii="Times New Roman" w:hAnsi="Times New Roman" w:cs="Times New Roman"/>
          <w:sz w:val="24"/>
          <w:szCs w:val="24"/>
        </w:rPr>
        <w:t>based on</w:t>
      </w:r>
      <w:r w:rsidR="00F320C5">
        <w:rPr>
          <w:rFonts w:ascii="Times New Roman" w:hAnsi="Times New Roman" w:cs="Times New Roman"/>
          <w:sz w:val="24"/>
          <w:szCs w:val="24"/>
        </w:rPr>
        <w:t xml:space="preserve"> flower</w:t>
      </w:r>
      <w:r w:rsidR="00CC079D">
        <w:rPr>
          <w:rFonts w:ascii="Times New Roman" w:hAnsi="Times New Roman" w:cs="Times New Roman"/>
          <w:sz w:val="24"/>
          <w:szCs w:val="24"/>
        </w:rPr>
        <w:t>ing plant</w:t>
      </w:r>
      <w:r w:rsidR="00F320C5">
        <w:rPr>
          <w:rFonts w:ascii="Times New Roman" w:hAnsi="Times New Roman" w:cs="Times New Roman"/>
          <w:sz w:val="24"/>
          <w:szCs w:val="24"/>
        </w:rPr>
        <w:t xml:space="preserve"> monitoring to inform </w:t>
      </w:r>
      <w:r w:rsidR="003F28B2">
        <w:rPr>
          <w:rFonts w:ascii="Times New Roman" w:hAnsi="Times New Roman" w:cs="Times New Roman"/>
          <w:sz w:val="24"/>
          <w:szCs w:val="24"/>
        </w:rPr>
        <w:t xml:space="preserve">decisions by the Service </w:t>
      </w:r>
      <w:r w:rsidR="00F320C5">
        <w:rPr>
          <w:rFonts w:ascii="Times New Roman" w:hAnsi="Times New Roman" w:cs="Times New Roman"/>
          <w:sz w:val="24"/>
          <w:szCs w:val="24"/>
        </w:rPr>
        <w:t>after five years.</w:t>
      </w:r>
      <w:r w:rsidR="00132017">
        <w:rPr>
          <w:rFonts w:ascii="Times New Roman" w:hAnsi="Times New Roman" w:cs="Times New Roman"/>
          <w:sz w:val="24"/>
          <w:szCs w:val="24"/>
        </w:rPr>
        <w:t xml:space="preserve"> </w:t>
      </w:r>
    </w:p>
    <w:p w14:paraId="73926E5D" w14:textId="2CC7F5A2" w:rsidR="00C11F58" w:rsidRPr="001B4B9E" w:rsidRDefault="00644012" w:rsidP="00C11F58">
      <w:pPr>
        <w:keepNext/>
        <w:spacing w:after="0" w:line="240" w:lineRule="auto"/>
        <w:rPr>
          <w:sz w:val="24"/>
          <w:szCs w:val="24"/>
        </w:rPr>
      </w:pPr>
      <w:r>
        <w:rPr>
          <w:noProof/>
          <w:sz w:val="24"/>
          <w:szCs w:val="24"/>
        </w:rPr>
        <w:lastRenderedPageBreak/>
        <w:drawing>
          <wp:inline distT="0" distB="0" distL="0" distR="0" wp14:anchorId="0E270B4A" wp14:editId="0881FB2C">
            <wp:extent cx="5760720" cy="8229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8229600"/>
                    </a:xfrm>
                    <a:prstGeom prst="rect">
                      <a:avLst/>
                    </a:prstGeom>
                  </pic:spPr>
                </pic:pic>
              </a:graphicData>
            </a:graphic>
          </wp:inline>
        </w:drawing>
      </w:r>
    </w:p>
    <w:p w14:paraId="3CEA24D2" w14:textId="4F815B71" w:rsidR="00C11F58" w:rsidRPr="00622837" w:rsidRDefault="00C11F58" w:rsidP="00D4289F">
      <w:pPr>
        <w:pStyle w:val="Caption"/>
        <w:rPr>
          <w:rFonts w:cs="Times New Roman"/>
        </w:rPr>
      </w:pPr>
      <w:r w:rsidRPr="00622837">
        <w:lastRenderedPageBreak/>
        <w:t xml:space="preserve">Figure </w:t>
      </w:r>
      <w:r w:rsidR="00E57EF4">
        <w:rPr>
          <w:noProof/>
        </w:rPr>
        <w:fldChar w:fldCharType="begin"/>
      </w:r>
      <w:r w:rsidR="00E57EF4">
        <w:rPr>
          <w:noProof/>
        </w:rPr>
        <w:instrText xml:space="preserve"> SEQ Figure \* ARABIC </w:instrText>
      </w:r>
      <w:r w:rsidR="00E57EF4">
        <w:rPr>
          <w:noProof/>
        </w:rPr>
        <w:fldChar w:fldCharType="separate"/>
      </w:r>
      <w:r w:rsidR="00AC2DEC">
        <w:rPr>
          <w:noProof/>
        </w:rPr>
        <w:t>1</w:t>
      </w:r>
      <w:r w:rsidR="00E57EF4">
        <w:rPr>
          <w:noProof/>
        </w:rPr>
        <w:fldChar w:fldCharType="end"/>
      </w:r>
      <w:r w:rsidRPr="00622837">
        <w:t xml:space="preserve">: </w:t>
      </w:r>
      <w:r w:rsidR="00D4289F">
        <w:t xml:space="preserve">Census of </w:t>
      </w:r>
      <w:r w:rsidR="005C7181">
        <w:t>flowering</w:t>
      </w:r>
      <w:r w:rsidR="00D4289F">
        <w:t xml:space="preserve"> plants,</w:t>
      </w:r>
      <w:r w:rsidR="00D4289F" w:rsidRPr="00622837" w:rsidDel="00D4289F">
        <w:t xml:space="preserve"> </w:t>
      </w:r>
      <w:r w:rsidR="00A64C4C" w:rsidRPr="00622837">
        <w:t>by year</w:t>
      </w:r>
      <w:r w:rsidR="00D4289F">
        <w:t>,</w:t>
      </w:r>
      <w:r w:rsidR="00A64C4C" w:rsidRPr="00622837">
        <w:t xml:space="preserve"> </w:t>
      </w:r>
      <w:r w:rsidR="005C7181">
        <w:t>of the</w:t>
      </w:r>
      <w:r w:rsidR="00A64C4C" w:rsidRPr="00622837">
        <w:t xml:space="preserve"> </w:t>
      </w:r>
      <w:r w:rsidR="00D4289F">
        <w:t xml:space="preserve">F. E. </w:t>
      </w:r>
      <w:r w:rsidR="00A64C4C" w:rsidRPr="00622837">
        <w:t>W</w:t>
      </w:r>
      <w:r w:rsidR="00132017" w:rsidRPr="00622837">
        <w:t>arren Air Force Base</w:t>
      </w:r>
      <w:r w:rsidR="00A64C4C" w:rsidRPr="00622837">
        <w:t xml:space="preserve"> </w:t>
      </w:r>
      <w:r w:rsidR="005C7181">
        <w:t>population</w:t>
      </w:r>
      <w:r w:rsidR="00644012">
        <w:t xml:space="preserve"> (A) and divided into separate creek subpopulations (B)</w:t>
      </w:r>
      <w:r w:rsidR="00A64C4C" w:rsidRPr="00622837">
        <w:t xml:space="preserve">. </w:t>
      </w:r>
      <w:r w:rsidR="00644012">
        <w:t>L</w:t>
      </w:r>
      <w:r w:rsidR="00A64C4C" w:rsidRPr="00622837">
        <w:t>ine</w:t>
      </w:r>
      <w:r w:rsidR="00132017" w:rsidRPr="00622837">
        <w:t>s</w:t>
      </w:r>
      <w:r w:rsidR="00A64C4C" w:rsidRPr="00622837">
        <w:t xml:space="preserve"> </w:t>
      </w:r>
      <w:r w:rsidR="00132017" w:rsidRPr="00622837">
        <w:t>are</w:t>
      </w:r>
      <w:r w:rsidR="00A64C4C" w:rsidRPr="00622837">
        <w:t xml:space="preserve"> the nonlinear fit</w:t>
      </w:r>
      <w:r w:rsidR="00132017" w:rsidRPr="00622837">
        <w:t>s</w:t>
      </w:r>
      <w:r w:rsidR="00A64C4C" w:rsidRPr="00622837">
        <w:t xml:space="preserve"> from </w:t>
      </w:r>
      <w:r w:rsidR="00132017" w:rsidRPr="00622837">
        <w:t>generalized additive models</w:t>
      </w:r>
      <w:r w:rsidR="00A64C4C" w:rsidRPr="00622837">
        <w:t xml:space="preserve"> (knots = 10) with automatic cross-validation</w:t>
      </w:r>
      <w:r w:rsidR="00132017" w:rsidRPr="00622837">
        <w:t xml:space="preserve"> to select the degree of </w:t>
      </w:r>
      <w:commentRangeStart w:id="2"/>
      <w:r w:rsidR="00132017" w:rsidRPr="00622837">
        <w:t>nonlinearity</w:t>
      </w:r>
      <w:commentRangeEnd w:id="2"/>
      <w:r w:rsidR="00D4289F">
        <w:rPr>
          <w:rStyle w:val="CommentReference"/>
          <w:rFonts w:asciiTheme="minorHAnsi" w:hAnsiTheme="minorHAnsi"/>
          <w:iCs w:val="0"/>
        </w:rPr>
        <w:commentReference w:id="2"/>
      </w:r>
      <w:r w:rsidR="00132017" w:rsidRPr="00622837">
        <w:t>.</w:t>
      </w:r>
    </w:p>
    <w:p w14:paraId="6C54721C" w14:textId="36348A82" w:rsidR="00FE7BDD" w:rsidRPr="007B5BFC" w:rsidRDefault="009641DD" w:rsidP="00C87418">
      <w:pPr>
        <w:pStyle w:val="Heading1"/>
      </w:pPr>
      <w:r w:rsidRPr="001B4B9E">
        <w:t>Methods</w:t>
      </w:r>
    </w:p>
    <w:p w14:paraId="35D6AFE4" w14:textId="23E70940" w:rsidR="009641DD" w:rsidRPr="001B4B9E" w:rsidRDefault="009641DD" w:rsidP="00E14D97">
      <w:pPr>
        <w:pStyle w:val="Heading2"/>
      </w:pPr>
      <w:r w:rsidRPr="001B4B9E">
        <w:t>Study system</w:t>
      </w:r>
    </w:p>
    <w:p w14:paraId="0E8092A7" w14:textId="00038FC7" w:rsidR="00A2567A" w:rsidRDefault="00F320C5" w:rsidP="00F320C5">
      <w:pPr>
        <w:spacing w:after="0" w:line="240" w:lineRule="auto"/>
        <w:ind w:firstLine="720"/>
        <w:rPr>
          <w:rFonts w:ascii="Times New Roman" w:hAnsi="Times New Roman" w:cs="Times New Roman"/>
          <w:sz w:val="24"/>
          <w:szCs w:val="24"/>
        </w:rPr>
      </w:pPr>
      <w:r w:rsidRPr="001B4B9E">
        <w:rPr>
          <w:rFonts w:ascii="Times New Roman" w:hAnsi="Times New Roman" w:cs="Times New Roman"/>
          <w:sz w:val="24"/>
          <w:szCs w:val="24"/>
        </w:rPr>
        <w:t xml:space="preserve">Long-term monitoring </w:t>
      </w:r>
      <w:r w:rsidR="00B84F81">
        <w:rPr>
          <w:rFonts w:ascii="Times New Roman" w:hAnsi="Times New Roman" w:cs="Times New Roman"/>
          <w:sz w:val="24"/>
          <w:szCs w:val="24"/>
        </w:rPr>
        <w:t xml:space="preserve">of the </w:t>
      </w:r>
      <w:r w:rsidR="00747C42">
        <w:rPr>
          <w:rFonts w:ascii="Times New Roman" w:hAnsi="Times New Roman" w:cs="Times New Roman"/>
          <w:sz w:val="24"/>
          <w:szCs w:val="24"/>
        </w:rPr>
        <w:t>Colorado butterfly plant</w:t>
      </w:r>
      <w:r w:rsidR="00F2024B">
        <w:rPr>
          <w:rFonts w:ascii="Times New Roman" w:hAnsi="Times New Roman" w:cs="Times New Roman"/>
          <w:sz w:val="24"/>
          <w:szCs w:val="24"/>
        </w:rPr>
        <w:t xml:space="preserve"> population</w:t>
      </w:r>
      <w:r w:rsidR="00747C42">
        <w:rPr>
          <w:rFonts w:ascii="Times New Roman" w:hAnsi="Times New Roman" w:cs="Times New Roman"/>
          <w:sz w:val="24"/>
          <w:szCs w:val="24"/>
        </w:rPr>
        <w:t xml:space="preserve"> </w:t>
      </w:r>
      <w:r w:rsidR="00B22733">
        <w:rPr>
          <w:rFonts w:ascii="Times New Roman" w:hAnsi="Times New Roman" w:cs="Times New Roman"/>
          <w:sz w:val="24"/>
          <w:szCs w:val="24"/>
        </w:rPr>
        <w:t>and its</w:t>
      </w:r>
      <w:r w:rsidRPr="001B4B9E">
        <w:rPr>
          <w:rFonts w:ascii="Times New Roman" w:hAnsi="Times New Roman" w:cs="Times New Roman"/>
          <w:sz w:val="24"/>
          <w:szCs w:val="24"/>
        </w:rPr>
        <w:t xml:space="preserve"> three creek </w:t>
      </w:r>
      <w:r w:rsidR="00B22733">
        <w:rPr>
          <w:rFonts w:ascii="Times New Roman" w:hAnsi="Times New Roman" w:cs="Times New Roman"/>
          <w:sz w:val="24"/>
          <w:szCs w:val="24"/>
        </w:rPr>
        <w:t xml:space="preserve">subpopulations </w:t>
      </w:r>
      <w:r w:rsidRPr="001B4B9E">
        <w:rPr>
          <w:rFonts w:ascii="Times New Roman" w:hAnsi="Times New Roman" w:cs="Times New Roman"/>
          <w:sz w:val="24"/>
          <w:szCs w:val="24"/>
        </w:rPr>
        <w:t xml:space="preserve">on </w:t>
      </w:r>
      <w:r>
        <w:rPr>
          <w:rFonts w:ascii="Times New Roman" w:hAnsi="Times New Roman" w:cs="Times New Roman"/>
          <w:sz w:val="24"/>
          <w:szCs w:val="24"/>
        </w:rPr>
        <w:t xml:space="preserve">F.E. </w:t>
      </w:r>
      <w:r w:rsidRPr="001B4B9E">
        <w:rPr>
          <w:rFonts w:ascii="Times New Roman" w:hAnsi="Times New Roman" w:cs="Times New Roman"/>
          <w:sz w:val="24"/>
          <w:szCs w:val="24"/>
        </w:rPr>
        <w:t xml:space="preserve">Warren Air Force Base (WAFB) </w:t>
      </w:r>
      <w:r>
        <w:rPr>
          <w:rFonts w:ascii="Times New Roman" w:hAnsi="Times New Roman" w:cs="Times New Roman"/>
          <w:sz w:val="24"/>
          <w:szCs w:val="24"/>
        </w:rPr>
        <w:t xml:space="preserve">near Cheyenne, Wyoming provides a </w:t>
      </w:r>
      <w:r w:rsidR="004D5271">
        <w:rPr>
          <w:rFonts w:ascii="Times New Roman" w:hAnsi="Times New Roman" w:cs="Times New Roman"/>
          <w:sz w:val="24"/>
          <w:szCs w:val="24"/>
        </w:rPr>
        <w:t>robust</w:t>
      </w:r>
      <w:r w:rsidR="00E740EB">
        <w:rPr>
          <w:rFonts w:ascii="Times New Roman" w:hAnsi="Times New Roman" w:cs="Times New Roman"/>
          <w:sz w:val="24"/>
          <w:szCs w:val="24"/>
        </w:rPr>
        <w:t xml:space="preserve"> record of</w:t>
      </w:r>
      <w:r w:rsidR="004D5271">
        <w:rPr>
          <w:rFonts w:ascii="Times New Roman" w:hAnsi="Times New Roman" w:cs="Times New Roman"/>
          <w:sz w:val="24"/>
          <w:szCs w:val="24"/>
        </w:rPr>
        <w:t xml:space="preserve"> </w:t>
      </w:r>
      <w:r w:rsidRPr="001B4B9E">
        <w:rPr>
          <w:rFonts w:ascii="Times New Roman" w:hAnsi="Times New Roman" w:cs="Times New Roman"/>
          <w:sz w:val="24"/>
          <w:szCs w:val="24"/>
        </w:rPr>
        <w:t xml:space="preserve">population </w:t>
      </w:r>
      <w:r w:rsidR="008025E1">
        <w:rPr>
          <w:rFonts w:ascii="Times New Roman" w:hAnsi="Times New Roman" w:cs="Times New Roman"/>
          <w:sz w:val="24"/>
          <w:szCs w:val="24"/>
        </w:rPr>
        <w:t>trend</w:t>
      </w:r>
      <w:r w:rsidR="00B22733">
        <w:rPr>
          <w:rFonts w:ascii="Times New Roman" w:hAnsi="Times New Roman" w:cs="Times New Roman"/>
          <w:sz w:val="24"/>
          <w:szCs w:val="24"/>
        </w:rPr>
        <w:t>.</w:t>
      </w:r>
      <w:r w:rsidR="003A0BEB">
        <w:rPr>
          <w:rFonts w:ascii="Times New Roman" w:hAnsi="Times New Roman" w:cs="Times New Roman"/>
          <w:sz w:val="24"/>
          <w:szCs w:val="24"/>
        </w:rPr>
        <w:t xml:space="preserve"> </w:t>
      </w:r>
      <w:r w:rsidR="00A2567A" w:rsidRPr="00A2567A">
        <w:rPr>
          <w:rFonts w:ascii="Times New Roman" w:hAnsi="Times New Roman" w:cs="Times New Roman"/>
          <w:sz w:val="24"/>
          <w:szCs w:val="24"/>
        </w:rPr>
        <w:t xml:space="preserve">The work was usually conducted in </w:t>
      </w:r>
      <w:r w:rsidR="00092197">
        <w:rPr>
          <w:rFonts w:ascii="Times New Roman" w:hAnsi="Times New Roman" w:cs="Times New Roman"/>
          <w:sz w:val="24"/>
          <w:szCs w:val="24"/>
        </w:rPr>
        <w:t xml:space="preserve">early </w:t>
      </w:r>
      <w:r w:rsidR="00A2567A" w:rsidRPr="00A2567A">
        <w:rPr>
          <w:rFonts w:ascii="Times New Roman" w:hAnsi="Times New Roman" w:cs="Times New Roman"/>
          <w:sz w:val="24"/>
          <w:szCs w:val="24"/>
        </w:rPr>
        <w:t>August</w:t>
      </w:r>
      <w:r w:rsidR="00A2567A">
        <w:rPr>
          <w:rFonts w:ascii="Times New Roman" w:hAnsi="Times New Roman" w:cs="Times New Roman"/>
          <w:sz w:val="24"/>
          <w:szCs w:val="24"/>
        </w:rPr>
        <w:t xml:space="preserve"> by a </w:t>
      </w:r>
      <w:proofErr w:type="gramStart"/>
      <w:r w:rsidR="00A2567A">
        <w:rPr>
          <w:rFonts w:ascii="Times New Roman" w:hAnsi="Times New Roman" w:cs="Times New Roman"/>
          <w:sz w:val="24"/>
          <w:szCs w:val="24"/>
        </w:rPr>
        <w:t>2-4 person</w:t>
      </w:r>
      <w:proofErr w:type="gramEnd"/>
      <w:r w:rsidR="00A2567A">
        <w:rPr>
          <w:rFonts w:ascii="Times New Roman" w:hAnsi="Times New Roman" w:cs="Times New Roman"/>
          <w:sz w:val="24"/>
          <w:szCs w:val="24"/>
        </w:rPr>
        <w:t xml:space="preserve"> team</w:t>
      </w:r>
      <w:r w:rsidR="00A2567A" w:rsidRPr="00A2567A">
        <w:rPr>
          <w:rFonts w:ascii="Times New Roman" w:hAnsi="Times New Roman" w:cs="Times New Roman"/>
          <w:sz w:val="24"/>
          <w:szCs w:val="24"/>
        </w:rPr>
        <w:t xml:space="preserve">, after all flowering plants had bolted and most were in flower.  </w:t>
      </w:r>
      <w:r w:rsidR="00342931">
        <w:rPr>
          <w:rFonts w:ascii="Times New Roman" w:hAnsi="Times New Roman" w:cs="Times New Roman"/>
          <w:sz w:val="24"/>
          <w:szCs w:val="24"/>
        </w:rPr>
        <w:t>Census of it on WAFB was initiated in 1986, conducted annually starting in 1988</w:t>
      </w:r>
      <w:r w:rsidR="00A2567A">
        <w:rPr>
          <w:rFonts w:ascii="Times New Roman" w:hAnsi="Times New Roman" w:cs="Times New Roman"/>
          <w:sz w:val="24"/>
          <w:szCs w:val="24"/>
        </w:rPr>
        <w:t>.  D</w:t>
      </w:r>
      <w:r w:rsidR="00342931">
        <w:rPr>
          <w:rFonts w:ascii="Times New Roman" w:hAnsi="Times New Roman" w:cs="Times New Roman"/>
          <w:sz w:val="24"/>
          <w:szCs w:val="24"/>
        </w:rPr>
        <w:t xml:space="preserve">ata storage set up to subdivide the occupied habitat into </w:t>
      </w:r>
      <w:r w:rsidR="00BD1441">
        <w:rPr>
          <w:rFonts w:ascii="Times New Roman" w:hAnsi="Times New Roman" w:cs="Times New Roman"/>
          <w:sz w:val="24"/>
          <w:szCs w:val="24"/>
        </w:rPr>
        <w:t xml:space="preserve">creek </w:t>
      </w:r>
      <w:r w:rsidR="00342931">
        <w:rPr>
          <w:rFonts w:ascii="Times New Roman" w:hAnsi="Times New Roman" w:cs="Times New Roman"/>
          <w:sz w:val="24"/>
          <w:szCs w:val="24"/>
        </w:rPr>
        <w:t>segments of similar habitat conditions starting in 1989</w:t>
      </w:r>
      <w:r w:rsidR="00A2567A">
        <w:rPr>
          <w:rFonts w:ascii="Times New Roman" w:hAnsi="Times New Roman" w:cs="Times New Roman"/>
          <w:sz w:val="24"/>
          <w:szCs w:val="24"/>
        </w:rPr>
        <w:t>, further divided into discrete mapped locations starting in 2002 and recorded as shapefiles of polygons or points</w:t>
      </w:r>
      <w:r w:rsidR="00342931">
        <w:rPr>
          <w:rFonts w:ascii="Times New Roman" w:hAnsi="Times New Roman" w:cs="Times New Roman"/>
          <w:sz w:val="24"/>
          <w:szCs w:val="24"/>
        </w:rPr>
        <w:t xml:space="preserve">. </w:t>
      </w:r>
      <w:r w:rsidR="008025E1">
        <w:rPr>
          <w:rFonts w:ascii="Times New Roman" w:hAnsi="Times New Roman" w:cs="Times New Roman"/>
          <w:sz w:val="24"/>
          <w:szCs w:val="24"/>
        </w:rPr>
        <w:t xml:space="preserve">The </w:t>
      </w:r>
      <w:r w:rsidRPr="00CE50A4">
        <w:rPr>
          <w:rFonts w:ascii="Times New Roman" w:hAnsi="Times New Roman" w:cs="Times New Roman"/>
          <w:sz w:val="24"/>
          <w:szCs w:val="24"/>
        </w:rPr>
        <w:t>3</w:t>
      </w:r>
      <w:r w:rsidR="00B22733">
        <w:rPr>
          <w:rFonts w:ascii="Times New Roman" w:hAnsi="Times New Roman" w:cs="Times New Roman"/>
          <w:sz w:val="24"/>
          <w:szCs w:val="24"/>
        </w:rPr>
        <w:t>6</w:t>
      </w:r>
      <w:r>
        <w:rPr>
          <w:rFonts w:ascii="Times New Roman" w:hAnsi="Times New Roman" w:cs="Times New Roman"/>
          <w:sz w:val="24"/>
          <w:szCs w:val="24"/>
        </w:rPr>
        <w:t xml:space="preserve"> years of continuous</w:t>
      </w:r>
      <w:r w:rsidRPr="001B4B9E">
        <w:rPr>
          <w:rFonts w:ascii="Times New Roman" w:hAnsi="Times New Roman" w:cs="Times New Roman"/>
          <w:sz w:val="24"/>
          <w:szCs w:val="24"/>
        </w:rPr>
        <w:t xml:space="preserve"> monitoring</w:t>
      </w:r>
      <w:r w:rsidR="008025E1">
        <w:rPr>
          <w:rFonts w:ascii="Times New Roman" w:hAnsi="Times New Roman" w:cs="Times New Roman"/>
          <w:sz w:val="24"/>
          <w:szCs w:val="24"/>
        </w:rPr>
        <w:t xml:space="preserve"> </w:t>
      </w:r>
      <w:r w:rsidR="00BD1441">
        <w:rPr>
          <w:rFonts w:ascii="Times New Roman" w:hAnsi="Times New Roman" w:cs="Times New Roman"/>
          <w:sz w:val="24"/>
          <w:szCs w:val="24"/>
        </w:rPr>
        <w:t>has been</w:t>
      </w:r>
      <w:r w:rsidR="008025E1">
        <w:rPr>
          <w:rFonts w:ascii="Times New Roman" w:hAnsi="Times New Roman" w:cs="Times New Roman"/>
          <w:sz w:val="24"/>
          <w:szCs w:val="24"/>
        </w:rPr>
        <w:t xml:space="preserve"> conducted as a census</w:t>
      </w:r>
      <w:r w:rsidR="0009282E">
        <w:rPr>
          <w:rFonts w:ascii="Times New Roman" w:hAnsi="Times New Roman" w:cs="Times New Roman"/>
          <w:sz w:val="24"/>
          <w:szCs w:val="24"/>
        </w:rPr>
        <w:t xml:space="preserve"> at </w:t>
      </w:r>
      <w:r w:rsidR="00712289">
        <w:rPr>
          <w:rFonts w:ascii="Times New Roman" w:hAnsi="Times New Roman" w:cs="Times New Roman"/>
          <w:sz w:val="24"/>
          <w:szCs w:val="24"/>
        </w:rPr>
        <w:t>four</w:t>
      </w:r>
      <w:r w:rsidR="0009282E">
        <w:rPr>
          <w:rFonts w:ascii="Times New Roman" w:hAnsi="Times New Roman" w:cs="Times New Roman"/>
          <w:sz w:val="24"/>
          <w:szCs w:val="24"/>
        </w:rPr>
        <w:t xml:space="preserve"> spatial scales</w:t>
      </w:r>
      <w:r w:rsidR="006044C7">
        <w:rPr>
          <w:rFonts w:ascii="Times New Roman" w:hAnsi="Times New Roman" w:cs="Times New Roman"/>
          <w:sz w:val="24"/>
          <w:szCs w:val="24"/>
        </w:rPr>
        <w:t xml:space="preserve"> (Base-wide, creek</w:t>
      </w:r>
      <w:r w:rsidR="00712289">
        <w:rPr>
          <w:rFonts w:ascii="Times New Roman" w:hAnsi="Times New Roman" w:cs="Times New Roman"/>
          <w:sz w:val="24"/>
          <w:szCs w:val="24"/>
        </w:rPr>
        <w:t>-wide,</w:t>
      </w:r>
      <w:r w:rsidR="006044C7">
        <w:rPr>
          <w:rFonts w:ascii="Times New Roman" w:hAnsi="Times New Roman" w:cs="Times New Roman"/>
          <w:sz w:val="24"/>
          <w:szCs w:val="24"/>
        </w:rPr>
        <w:t xml:space="preserve"> </w:t>
      </w:r>
      <w:r w:rsidR="00413B03">
        <w:rPr>
          <w:rFonts w:ascii="Times New Roman" w:hAnsi="Times New Roman" w:cs="Times New Roman"/>
          <w:sz w:val="24"/>
          <w:szCs w:val="24"/>
        </w:rPr>
        <w:t xml:space="preserve">by </w:t>
      </w:r>
      <w:r w:rsidR="006044C7">
        <w:rPr>
          <w:rFonts w:ascii="Times New Roman" w:hAnsi="Times New Roman" w:cs="Times New Roman"/>
          <w:sz w:val="24"/>
          <w:szCs w:val="24"/>
        </w:rPr>
        <w:t>creek segment</w:t>
      </w:r>
      <w:r w:rsidR="00712289">
        <w:rPr>
          <w:rFonts w:ascii="Times New Roman" w:hAnsi="Times New Roman" w:cs="Times New Roman"/>
          <w:sz w:val="24"/>
          <w:szCs w:val="24"/>
        </w:rPr>
        <w:t xml:space="preserve">, and </w:t>
      </w:r>
      <w:r w:rsidR="00413B03">
        <w:rPr>
          <w:rFonts w:ascii="Times New Roman" w:hAnsi="Times New Roman" w:cs="Times New Roman"/>
          <w:sz w:val="24"/>
          <w:szCs w:val="24"/>
        </w:rPr>
        <w:t xml:space="preserve">by </w:t>
      </w:r>
      <w:r w:rsidR="00712289">
        <w:rPr>
          <w:rFonts w:ascii="Times New Roman" w:hAnsi="Times New Roman" w:cs="Times New Roman"/>
          <w:sz w:val="24"/>
          <w:szCs w:val="24"/>
        </w:rPr>
        <w:t>discrete mapped location</w:t>
      </w:r>
      <w:r w:rsidR="00413B03">
        <w:rPr>
          <w:rFonts w:ascii="Times New Roman" w:hAnsi="Times New Roman" w:cs="Times New Roman"/>
          <w:sz w:val="24"/>
          <w:szCs w:val="24"/>
        </w:rPr>
        <w:t>s recorded as shapefiles of polygons or points</w:t>
      </w:r>
      <w:r w:rsidR="006044C7">
        <w:rPr>
          <w:rFonts w:ascii="Times New Roman" w:hAnsi="Times New Roman" w:cs="Times New Roman"/>
          <w:sz w:val="24"/>
          <w:szCs w:val="24"/>
        </w:rPr>
        <w:t>)</w:t>
      </w:r>
      <w:r w:rsidR="008025E1">
        <w:rPr>
          <w:rFonts w:ascii="Times New Roman" w:hAnsi="Times New Roman" w:cs="Times New Roman"/>
          <w:sz w:val="24"/>
          <w:szCs w:val="24"/>
        </w:rPr>
        <w:t xml:space="preserve">.  </w:t>
      </w:r>
      <w:r w:rsidR="00413B03">
        <w:rPr>
          <w:rFonts w:ascii="Times New Roman" w:hAnsi="Times New Roman" w:cs="Times New Roman"/>
          <w:sz w:val="24"/>
          <w:szCs w:val="24"/>
        </w:rPr>
        <w:t>Our analysis focuses on the population and subpopulations levels, and to a lesser extent on subpopulation segments.</w:t>
      </w:r>
    </w:p>
    <w:p w14:paraId="1B65DE0A" w14:textId="18CF42F2" w:rsidR="00A2567A" w:rsidRDefault="008D74FC" w:rsidP="00F320C5">
      <w:pPr>
        <w:spacing w:after="0" w:line="240" w:lineRule="auto"/>
        <w:ind w:firstLine="720"/>
        <w:rPr>
          <w:rFonts w:ascii="Times New Roman" w:hAnsi="Times New Roman" w:cs="Times New Roman"/>
          <w:sz w:val="24"/>
          <w:szCs w:val="24"/>
        </w:rPr>
      </w:pPr>
      <w:r w:rsidRPr="008D74FC">
        <w:rPr>
          <w:rFonts w:ascii="Times New Roman" w:hAnsi="Times New Roman" w:cs="Times New Roman"/>
          <w:sz w:val="24"/>
          <w:szCs w:val="24"/>
        </w:rPr>
        <w:t xml:space="preserve">The study area is located on WAFB immediately west of Cheyenne (41° 07’N 104° 52’W) in Laramie County, Wyoming.  </w:t>
      </w:r>
      <w:r>
        <w:rPr>
          <w:rFonts w:ascii="Times New Roman" w:hAnsi="Times New Roman" w:cs="Times New Roman"/>
          <w:sz w:val="24"/>
          <w:szCs w:val="24"/>
        </w:rPr>
        <w:t xml:space="preserve">Oenothera </w:t>
      </w:r>
      <w:proofErr w:type="spellStart"/>
      <w:r>
        <w:rPr>
          <w:rFonts w:ascii="Times New Roman" w:hAnsi="Times New Roman" w:cs="Times New Roman"/>
          <w:sz w:val="24"/>
          <w:szCs w:val="24"/>
        </w:rPr>
        <w:t>coloradensis</w:t>
      </w:r>
      <w:proofErr w:type="spellEnd"/>
      <w:r w:rsidRPr="008D74FC">
        <w:rPr>
          <w:rFonts w:ascii="Times New Roman" w:hAnsi="Times New Roman" w:cs="Times New Roman"/>
          <w:sz w:val="24"/>
          <w:szCs w:val="24"/>
        </w:rPr>
        <w:t xml:space="preserve"> occupies riparian habitat along Crow Creek, Diamond Creek, and an unnamed, ephemeral creek (hereafter referred to as Unnamed Creek).  The creeks span approximately 5.1 km (3.2 miles) of riparian corridor habitat</w:t>
      </w:r>
      <w:r>
        <w:rPr>
          <w:rFonts w:ascii="Times New Roman" w:hAnsi="Times New Roman" w:cs="Times New Roman"/>
          <w:sz w:val="24"/>
          <w:szCs w:val="24"/>
        </w:rPr>
        <w:t xml:space="preserve">.  Occupied habitat </w:t>
      </w:r>
      <w:r w:rsidRPr="008D74FC">
        <w:rPr>
          <w:rFonts w:ascii="Times New Roman" w:hAnsi="Times New Roman" w:cs="Times New Roman"/>
          <w:sz w:val="24"/>
          <w:szCs w:val="24"/>
        </w:rPr>
        <w:t xml:space="preserve">is </w:t>
      </w:r>
      <w:proofErr w:type="gramStart"/>
      <w:r w:rsidRPr="008D74FC">
        <w:rPr>
          <w:rFonts w:ascii="Times New Roman" w:hAnsi="Times New Roman" w:cs="Times New Roman"/>
          <w:sz w:val="24"/>
          <w:szCs w:val="24"/>
        </w:rPr>
        <w:t>discontinuous</w:t>
      </w:r>
      <w:proofErr w:type="gramEnd"/>
      <w:r w:rsidRPr="008D74FC">
        <w:rPr>
          <w:rFonts w:ascii="Times New Roman" w:hAnsi="Times New Roman" w:cs="Times New Roman"/>
          <w:sz w:val="24"/>
          <w:szCs w:val="24"/>
        </w:rPr>
        <w:t xml:space="preserve"> and the cumulative occupied habitat is about 5 ha (12.4 ac).  The creeks </w:t>
      </w:r>
      <w:r>
        <w:rPr>
          <w:rFonts w:ascii="Times New Roman" w:hAnsi="Times New Roman" w:cs="Times New Roman"/>
          <w:sz w:val="24"/>
          <w:szCs w:val="24"/>
        </w:rPr>
        <w:t>are all low-gradient but have</w:t>
      </w:r>
      <w:r w:rsidRPr="008D74FC">
        <w:rPr>
          <w:rFonts w:ascii="Times New Roman" w:hAnsi="Times New Roman" w:cs="Times New Roman"/>
          <w:sz w:val="24"/>
          <w:szCs w:val="24"/>
        </w:rPr>
        <w:t xml:space="preserve"> different hydrological regimes includ</w:t>
      </w:r>
      <w:r>
        <w:rPr>
          <w:rFonts w:ascii="Times New Roman" w:hAnsi="Times New Roman" w:cs="Times New Roman"/>
          <w:sz w:val="24"/>
          <w:szCs w:val="24"/>
        </w:rPr>
        <w:t>ing perennial, seasonal, and</w:t>
      </w:r>
      <w:r w:rsidRPr="008D74FC">
        <w:rPr>
          <w:rFonts w:ascii="Times New Roman" w:hAnsi="Times New Roman" w:cs="Times New Roman"/>
          <w:sz w:val="24"/>
          <w:szCs w:val="24"/>
        </w:rPr>
        <w:t xml:space="preserve"> ephemeral, </w:t>
      </w:r>
      <w:r>
        <w:rPr>
          <w:rFonts w:ascii="Times New Roman" w:hAnsi="Times New Roman" w:cs="Times New Roman"/>
          <w:sz w:val="24"/>
          <w:szCs w:val="24"/>
        </w:rPr>
        <w:t>flows</w:t>
      </w:r>
      <w:r w:rsidRPr="008D74FC">
        <w:rPr>
          <w:rFonts w:ascii="Times New Roman" w:hAnsi="Times New Roman" w:cs="Times New Roman"/>
          <w:sz w:val="24"/>
          <w:szCs w:val="24"/>
        </w:rPr>
        <w:t xml:space="preserve"> fed by combinations of groundwater and surface water</w:t>
      </w:r>
      <w:r>
        <w:rPr>
          <w:rFonts w:ascii="Times New Roman" w:hAnsi="Times New Roman" w:cs="Times New Roman"/>
          <w:sz w:val="24"/>
          <w:szCs w:val="24"/>
        </w:rPr>
        <w:t>.  They span</w:t>
      </w:r>
      <w:r w:rsidRPr="008D74FC">
        <w:rPr>
          <w:rFonts w:ascii="Times New Roman" w:hAnsi="Times New Roman" w:cs="Times New Roman"/>
          <w:sz w:val="24"/>
          <w:szCs w:val="24"/>
        </w:rPr>
        <w:t xml:space="preserve"> 1862-1887 m (6110-6190 ft) elevation with a relief of about 5.7 m per km (ca 30 ft per mile).  Most occupied habitat is undeveloped and relatively </w:t>
      </w:r>
      <w:commentRangeStart w:id="3"/>
      <w:r w:rsidRPr="008D74FC">
        <w:rPr>
          <w:rFonts w:ascii="Times New Roman" w:hAnsi="Times New Roman" w:cs="Times New Roman"/>
          <w:sz w:val="24"/>
          <w:szCs w:val="24"/>
        </w:rPr>
        <w:t>undisturbed</w:t>
      </w:r>
      <w:commentRangeEnd w:id="3"/>
      <w:r w:rsidR="00316033">
        <w:rPr>
          <w:rStyle w:val="CommentReference"/>
        </w:rPr>
        <w:commentReference w:id="3"/>
      </w:r>
      <w:r>
        <w:rPr>
          <w:rFonts w:ascii="Times New Roman" w:hAnsi="Times New Roman" w:cs="Times New Roman"/>
          <w:sz w:val="24"/>
          <w:szCs w:val="24"/>
        </w:rPr>
        <w:t>.</w:t>
      </w:r>
      <w:r w:rsidRPr="008D74FC">
        <w:rPr>
          <w:rFonts w:ascii="Times New Roman" w:hAnsi="Times New Roman" w:cs="Times New Roman"/>
          <w:sz w:val="24"/>
          <w:szCs w:val="24"/>
        </w:rPr>
        <w:t xml:space="preserve">  </w:t>
      </w:r>
    </w:p>
    <w:p w14:paraId="6AE6398E" w14:textId="77777777" w:rsidR="00F320C5" w:rsidRDefault="00F320C5" w:rsidP="00F320C5">
      <w:pPr>
        <w:spacing w:after="0" w:line="240" w:lineRule="auto"/>
        <w:ind w:firstLine="720"/>
        <w:rPr>
          <w:rFonts w:ascii="Times New Roman" w:hAnsi="Times New Roman" w:cs="Times New Roman"/>
          <w:sz w:val="24"/>
          <w:szCs w:val="24"/>
        </w:rPr>
      </w:pPr>
    </w:p>
    <w:p w14:paraId="4114B7AD" w14:textId="77777777" w:rsidR="00E14D97" w:rsidRDefault="00E14D97" w:rsidP="00E14D97">
      <w:pPr>
        <w:pStyle w:val="Heading2"/>
      </w:pPr>
      <w:r>
        <w:t xml:space="preserve">Trend </w:t>
      </w:r>
      <w:commentRangeStart w:id="4"/>
      <w:r>
        <w:t>detection</w:t>
      </w:r>
      <w:commentRangeEnd w:id="4"/>
      <w:r w:rsidR="00DE2818">
        <w:rPr>
          <w:rStyle w:val="CommentReference"/>
          <w:rFonts w:asciiTheme="minorHAnsi" w:eastAsiaTheme="minorHAnsi" w:hAnsiTheme="minorHAnsi" w:cstheme="minorBidi"/>
          <w:i w:val="0"/>
        </w:rPr>
        <w:commentReference w:id="4"/>
      </w:r>
    </w:p>
    <w:p w14:paraId="52D74AAD" w14:textId="77777777" w:rsidR="00E14D97" w:rsidRDefault="00E14D97" w:rsidP="00E14D9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We estimated retrospectively when shifts in population growth rate and carrying capacity had occurred across the long-term monitoring data. We used a model comparison algorithm that fits population time-series with all possible breakpoints and selects the most supported shifts in population demographic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{"citationID":"gpW344uT","properties":{"formattedCitation":"(Bahlai and Zipkin 2020)","plainCitation":"(Bahlai and Zipkin 2020)","noteIndex":0},"citationItems":[{"id":644,"uris":["http://zotero.org/users/local/WrBWD4W6/items/KXEQGLRP"],"uri":["http://zotero.org/users/local/WrBWD4W6/items/KXEQGLRP"],"itemData":{"id":644,"type":"article-journal","abstract":"Environmental factors interact with internal rules of population regulation, sometimes perturbing systems to alternate dynamics though changes in parameter values. Yet, pinpointing when such changes occur in naturally fluctuating populations is difficult. An algorithmic approach that can identify the timing and magnitude of parameter shifts would facilitate understanding of abrupt ecological transitions with potential to inform conservation and management of species. The “Dynamic Shift Detector” is an algorithm to identify changes in parameter values governing temporal fluctuations in populations with nonlinear dynamics. The algorithm examines population time series data for the presence, location, and magnitude of parameter shifts. It uses an iterative approach to fitting subsets of time series data, then ranks the fit of break point combinations using model selection, assigning a relative weight to each break. We examined the performance of the Dynamic Shift Detector with simulations and two case studies. Under low environmental/sampling noise, the break point sets selected by the Dynamic Shift Detector contained the true simulated breaks with 70–100% accuracy. The weighting tool generally assigned breaks intentionally placed in simulated data (i.e., true breaks) with weights averaging &gt;0.8 and those due to sampling error (i.e., erroneous breaks) with weights averaging &lt;0.2. In our case study examining an invasion process, the algorithm identified shifts in population cycling associated with variations in resource availability. The shifts identified for the conservation case study highlight a decline process that generally coincided with changing management practices affecting the availability of hostplant resources. When interpreted in the context of species biology, the Dynamic Shift Detector algorithm can aid management decisions and identify critical time periods related to species’ dynamics. In an era of rapid global change, such tools can provide key insights into the conditions under which population parameters, and their corresponding dynamics, can shift.","container-title":"PLOS Computational Biology","DOI":"10.1371/journal.pcbi.1007542","ISSN":"1553-7358","issue":"1","journalAbbreviation":"PLOS Computational Biology","language":"en","note":"publisher: Public Library of Science","page":"e1007542","source":"PLoS Journals","title":"The Dynamic Shift Detector: An algorithm to identify changes in parameter values governing populations","title-short":"The Dynamic Shift Detector","volume":"16","author":[{"family":"Bahlai","given":"Christie A."},{"family":"Zipkin","given":"Elise F."}],"issued":{"date-parts":[["2020",1,15]]}}}],"schema":"https://github.com/citation-style-language/schema/raw/master/csl-citation.json"} </w:instrText>
      </w:r>
      <w:r>
        <w:rPr>
          <w:rFonts w:ascii="Times New Roman" w:hAnsi="Times New Roman" w:cs="Times New Roman"/>
          <w:sz w:val="24"/>
          <w:szCs w:val="24"/>
        </w:rPr>
        <w:fldChar w:fldCharType="separate"/>
      </w:r>
      <w:r w:rsidRPr="004465D6">
        <w:rPr>
          <w:rFonts w:ascii="Times New Roman" w:hAnsi="Times New Roman" w:cs="Times New Roman"/>
          <w:sz w:val="24"/>
        </w:rPr>
        <w:t>(Bahlai and Zipkin 2020)</w:t>
      </w:r>
      <w:r>
        <w:rPr>
          <w:rFonts w:ascii="Times New Roman" w:hAnsi="Times New Roman" w:cs="Times New Roman"/>
          <w:sz w:val="24"/>
          <w:szCs w:val="24"/>
        </w:rPr>
        <w:fldChar w:fldCharType="end"/>
      </w:r>
      <w:r>
        <w:rPr>
          <w:rFonts w:ascii="Times New Roman" w:hAnsi="Times New Roman" w:cs="Times New Roman"/>
          <w:sz w:val="24"/>
          <w:szCs w:val="24"/>
        </w:rPr>
        <w:t>. We ran this algorithm on the full length of monitoring for each creek, and then shortened the dataset systematically to determine how many years of monitoring would have been needed to detect the significant breakpoints in the monitoring trends.</w:t>
      </w:r>
    </w:p>
    <w:p w14:paraId="15550684" w14:textId="77777777" w:rsidR="00E14D97" w:rsidRDefault="00E14D97" w:rsidP="00E14D97">
      <w:pPr>
        <w:pStyle w:val="Heading2"/>
      </w:pPr>
    </w:p>
    <w:p w14:paraId="1DCD3903" w14:textId="013CD21B" w:rsidR="001622F4" w:rsidRPr="001B4B9E" w:rsidRDefault="001622F4" w:rsidP="00E14D97">
      <w:pPr>
        <w:pStyle w:val="Heading2"/>
      </w:pPr>
      <w:r w:rsidRPr="001B4B9E">
        <w:t xml:space="preserve">Population </w:t>
      </w:r>
      <w:commentRangeStart w:id="5"/>
      <w:r w:rsidRPr="001B4B9E">
        <w:t>models</w:t>
      </w:r>
      <w:commentRangeEnd w:id="5"/>
      <w:r w:rsidR="000C2E13">
        <w:rPr>
          <w:rStyle w:val="CommentReference"/>
          <w:rFonts w:asciiTheme="minorHAnsi" w:eastAsiaTheme="minorHAnsi" w:hAnsiTheme="minorHAnsi" w:cstheme="minorBidi"/>
          <w:i w:val="0"/>
        </w:rPr>
        <w:commentReference w:id="5"/>
      </w:r>
    </w:p>
    <w:p w14:paraId="4CC36ABA" w14:textId="118C59C4" w:rsidR="001622F4" w:rsidRDefault="007414D5" w:rsidP="00F320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used linear mixed-effects models to estimate annual population growth rates</w:t>
      </w:r>
      <w:r w:rsidR="00F320C5">
        <w:rPr>
          <w:rFonts w:ascii="Times New Roman" w:hAnsi="Times New Roman" w:cs="Times New Roman"/>
          <w:sz w:val="24"/>
          <w:szCs w:val="24"/>
        </w:rPr>
        <w:t xml:space="preserve"> </w:t>
      </w:r>
      <w:r w:rsidR="005E1AFA">
        <w:rPr>
          <w:rFonts w:ascii="Times New Roman" w:hAnsi="Times New Roman" w:cs="Times New Roman"/>
          <w:sz w:val="24"/>
          <w:szCs w:val="24"/>
        </w:rPr>
        <w:t>log(</w:t>
      </w:r>
      <w:proofErr w:type="spellStart"/>
      <w:r w:rsidR="005E1AFA" w:rsidRPr="005E1AFA">
        <w:rPr>
          <w:rFonts w:ascii="Times New Roman" w:hAnsi="Times New Roman" w:cs="Times New Roman"/>
          <w:i/>
          <w:iCs/>
          <w:sz w:val="24"/>
          <w:szCs w:val="24"/>
        </w:rPr>
        <w:t>N</w:t>
      </w:r>
      <w:r w:rsidR="005E1AFA" w:rsidRPr="005E1AFA">
        <w:rPr>
          <w:rFonts w:ascii="Times New Roman" w:hAnsi="Times New Roman" w:cs="Times New Roman"/>
          <w:i/>
          <w:iCs/>
          <w:sz w:val="24"/>
          <w:szCs w:val="24"/>
          <w:vertAlign w:val="subscript"/>
        </w:rPr>
        <w:t>t</w:t>
      </w:r>
      <w:proofErr w:type="spellEnd"/>
      <w:r w:rsidR="005E1AFA">
        <w:rPr>
          <w:rFonts w:ascii="Times New Roman" w:hAnsi="Times New Roman" w:cs="Times New Roman"/>
          <w:sz w:val="24"/>
          <w:szCs w:val="24"/>
        </w:rPr>
        <w:t>/</w:t>
      </w:r>
      <w:r w:rsidR="005E1AFA" w:rsidRPr="005E1AFA">
        <w:rPr>
          <w:rFonts w:ascii="Times New Roman" w:hAnsi="Times New Roman" w:cs="Times New Roman"/>
          <w:i/>
          <w:iCs/>
          <w:sz w:val="24"/>
          <w:szCs w:val="24"/>
        </w:rPr>
        <w:t>N</w:t>
      </w:r>
      <w:r w:rsidR="005E1AFA" w:rsidRPr="005E1AFA">
        <w:rPr>
          <w:rFonts w:ascii="Times New Roman" w:hAnsi="Times New Roman" w:cs="Times New Roman"/>
          <w:i/>
          <w:iCs/>
          <w:sz w:val="24"/>
          <w:szCs w:val="24"/>
          <w:vertAlign w:val="subscript"/>
        </w:rPr>
        <w:t>t-1</w:t>
      </w:r>
      <w:r w:rsidR="005E1AFA">
        <w:rPr>
          <w:rFonts w:ascii="Times New Roman" w:hAnsi="Times New Roman" w:cs="Times New Roman"/>
          <w:sz w:val="24"/>
          <w:szCs w:val="24"/>
        </w:rPr>
        <w:t xml:space="preserve">) </w:t>
      </w:r>
      <w:r w:rsidR="00F320C5">
        <w:rPr>
          <w:rFonts w:ascii="Times New Roman" w:hAnsi="Times New Roman" w:cs="Times New Roman"/>
          <w:sz w:val="24"/>
          <w:szCs w:val="24"/>
        </w:rPr>
        <w:t xml:space="preserve">with the </w:t>
      </w:r>
      <w:r w:rsidR="00F320C5">
        <w:rPr>
          <w:rFonts w:ascii="Times New Roman" w:hAnsi="Times New Roman" w:cs="Times New Roman"/>
          <w:i/>
          <w:iCs/>
          <w:sz w:val="24"/>
          <w:szCs w:val="24"/>
        </w:rPr>
        <w:t>lme4</w:t>
      </w:r>
      <w:r w:rsidR="00F320C5">
        <w:rPr>
          <w:rFonts w:ascii="Times New Roman" w:hAnsi="Times New Roman" w:cs="Times New Roman"/>
          <w:sz w:val="24"/>
          <w:szCs w:val="24"/>
        </w:rPr>
        <w:t xml:space="preserve"> package in R 4.0.3 </w:t>
      </w:r>
      <w:r w:rsidR="00F320C5">
        <w:rPr>
          <w:rFonts w:ascii="Times New Roman" w:hAnsi="Times New Roman" w:cs="Times New Roman"/>
          <w:sz w:val="24"/>
          <w:szCs w:val="24"/>
        </w:rPr>
        <w:fldChar w:fldCharType="begin"/>
      </w:r>
      <w:r w:rsidR="00F320C5">
        <w:rPr>
          <w:rFonts w:ascii="Times New Roman" w:hAnsi="Times New Roman" w:cs="Times New Roman"/>
          <w:sz w:val="24"/>
          <w:szCs w:val="24"/>
        </w:rPr>
        <w:instrText xml:space="preserve"> ADDIN ZOTERO_ITEM CSL_CITATION {"citationID":"smbrc2fK","properties":{"formattedCitation":"(Bates et al. 2015, R Core Team 2020)","plainCitation":"(Bates et al. 2015, R Core Team 2020)","noteIndex":0},"citationItems":[{"id":2553,"uris":["http://zotero.org/users/local/WrBWD4W6/items/7E8QXD34"],"uri":["http://zotero.org/users/local/WrBWD4W6/items/7E8QXD34"],"itemData":{"id":2553,"type":"article-journal","container-title":"Journal of Statistical Software","DOI":"10.18637/jss.v067.i01","issue":"1","page":"1–48","title":"Fitting Linear Mixed-Effects Models Using lme4","volume":"67","author":[{"family":"Bates","given":"Douglas"},{"family":"Mächler","given":"Martin"},{"family":"Bolker","given":"Ben"},{"family":"Walker","given":"Steve"}],"issued":{"date-parts":[["2015"]]}}},{"id":1143,"uris":["http://zotero.org/users/local/WrBWD4W6/items/YGBQ77SX"],"uri":["http://zotero.org/users/local/WrBWD4W6/items/YGBQ77SX"],"itemData":{"id":1143,"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F320C5">
        <w:rPr>
          <w:rFonts w:ascii="Times New Roman" w:hAnsi="Times New Roman" w:cs="Times New Roman"/>
          <w:sz w:val="24"/>
          <w:szCs w:val="24"/>
        </w:rPr>
        <w:fldChar w:fldCharType="separate"/>
      </w:r>
      <w:r w:rsidR="00F320C5" w:rsidRPr="00F320C5">
        <w:rPr>
          <w:rFonts w:ascii="Times New Roman" w:hAnsi="Times New Roman" w:cs="Times New Roman"/>
          <w:sz w:val="24"/>
        </w:rPr>
        <w:t>(Bates et al. 2015, R Core Team 2020)</w:t>
      </w:r>
      <w:r w:rsidR="00F320C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320C5">
        <w:rPr>
          <w:rFonts w:ascii="Times New Roman" w:hAnsi="Times New Roman" w:cs="Times New Roman"/>
          <w:sz w:val="24"/>
          <w:szCs w:val="24"/>
        </w:rPr>
        <w:t>Population growth rates were assumed to result from the population-specific intrinsic rate (</w:t>
      </w:r>
      <w:r w:rsidR="005E1AFA">
        <w:rPr>
          <w:rFonts w:ascii="Times New Roman" w:hAnsi="Times New Roman" w:cs="Times New Roman"/>
          <w:sz w:val="24"/>
          <w:szCs w:val="24"/>
        </w:rPr>
        <w:t>i</w:t>
      </w:r>
      <w:r w:rsidR="00F320C5">
        <w:rPr>
          <w:rFonts w:ascii="Times New Roman" w:hAnsi="Times New Roman" w:cs="Times New Roman"/>
          <w:sz w:val="24"/>
          <w:szCs w:val="24"/>
        </w:rPr>
        <w:t xml:space="preserve">ntercept), </w:t>
      </w:r>
      <w:r w:rsidR="00F320C5" w:rsidRPr="001B4B9E">
        <w:rPr>
          <w:rFonts w:ascii="Times New Roman" w:hAnsi="Times New Roman" w:cs="Times New Roman"/>
          <w:sz w:val="24"/>
          <w:szCs w:val="24"/>
        </w:rPr>
        <w:t>density</w:t>
      </w:r>
      <w:r w:rsidR="00F320C5">
        <w:rPr>
          <w:rFonts w:ascii="Times New Roman" w:hAnsi="Times New Roman" w:cs="Times New Roman"/>
          <w:sz w:val="24"/>
          <w:szCs w:val="24"/>
        </w:rPr>
        <w:t>-</w:t>
      </w:r>
      <w:r w:rsidR="00F320C5" w:rsidRPr="001B4B9E">
        <w:rPr>
          <w:rFonts w:ascii="Times New Roman" w:hAnsi="Times New Roman" w:cs="Times New Roman"/>
          <w:sz w:val="24"/>
          <w:szCs w:val="24"/>
        </w:rPr>
        <w:t>dependence</w:t>
      </w:r>
      <w:r w:rsidR="00F320C5">
        <w:rPr>
          <w:rFonts w:ascii="Times New Roman" w:hAnsi="Times New Roman" w:cs="Times New Roman"/>
          <w:sz w:val="24"/>
          <w:szCs w:val="24"/>
        </w:rPr>
        <w:t xml:space="preserve"> based on the previous year’s count</w:t>
      </w:r>
      <w:r w:rsidR="005E1AFA">
        <w:rPr>
          <w:rFonts w:ascii="Times New Roman" w:hAnsi="Times New Roman" w:cs="Times New Roman"/>
          <w:sz w:val="24"/>
          <w:szCs w:val="24"/>
        </w:rPr>
        <w:t xml:space="preserve"> (fixed effect)</w:t>
      </w:r>
      <w:r w:rsidR="00F320C5">
        <w:rPr>
          <w:rFonts w:ascii="Times New Roman" w:hAnsi="Times New Roman" w:cs="Times New Roman"/>
          <w:sz w:val="24"/>
          <w:szCs w:val="24"/>
        </w:rPr>
        <w:t xml:space="preserve">, </w:t>
      </w:r>
      <w:r w:rsidR="00F320C5" w:rsidRPr="001B4B9E">
        <w:rPr>
          <w:rFonts w:ascii="Times New Roman" w:hAnsi="Times New Roman" w:cs="Times New Roman"/>
          <w:sz w:val="24"/>
          <w:szCs w:val="24"/>
        </w:rPr>
        <w:t>environmental conditions</w:t>
      </w:r>
      <w:r w:rsidR="00F320C5">
        <w:rPr>
          <w:rFonts w:ascii="Times New Roman" w:hAnsi="Times New Roman" w:cs="Times New Roman"/>
          <w:sz w:val="24"/>
          <w:szCs w:val="24"/>
        </w:rPr>
        <w:t xml:space="preserve"> (</w:t>
      </w:r>
      <w:r w:rsidR="005E1AFA">
        <w:rPr>
          <w:rFonts w:ascii="Times New Roman" w:hAnsi="Times New Roman" w:cs="Times New Roman"/>
          <w:sz w:val="24"/>
          <w:szCs w:val="24"/>
        </w:rPr>
        <w:t xml:space="preserve">fixed effect of </w:t>
      </w:r>
      <w:r w:rsidR="00F320C5">
        <w:rPr>
          <w:rFonts w:ascii="Times New Roman" w:hAnsi="Times New Roman" w:cs="Times New Roman"/>
          <w:sz w:val="24"/>
          <w:szCs w:val="24"/>
        </w:rPr>
        <w:t xml:space="preserve">weather covariates), and </w:t>
      </w:r>
      <w:r w:rsidR="005E1AFA">
        <w:rPr>
          <w:rFonts w:ascii="Times New Roman" w:hAnsi="Times New Roman" w:cs="Times New Roman"/>
          <w:sz w:val="24"/>
          <w:szCs w:val="24"/>
        </w:rPr>
        <w:t>annual stochasticity shared across segments.</w:t>
      </w:r>
      <w:r w:rsidR="00F320C5" w:rsidRPr="001B4B9E">
        <w:rPr>
          <w:rFonts w:ascii="Times New Roman" w:hAnsi="Times New Roman" w:cs="Times New Roman"/>
          <w:sz w:val="24"/>
          <w:szCs w:val="24"/>
        </w:rPr>
        <w:t xml:space="preserve"> The form of density dependent population regulation may either increase or decrease population resiliency under future conditions </w:t>
      </w:r>
      <w:r w:rsidR="00F320C5" w:rsidRPr="001B4B9E">
        <w:rPr>
          <w:rFonts w:ascii="Times New Roman" w:hAnsi="Times New Roman" w:cs="Times New Roman"/>
          <w:sz w:val="24"/>
          <w:szCs w:val="24"/>
        </w:rPr>
        <w:fldChar w:fldCharType="begin"/>
      </w:r>
      <w:r w:rsidR="00F320C5" w:rsidRPr="001B4B9E">
        <w:rPr>
          <w:rFonts w:ascii="Times New Roman" w:hAnsi="Times New Roman" w:cs="Times New Roman"/>
          <w:sz w:val="24"/>
          <w:szCs w:val="24"/>
        </w:rPr>
        <w:instrText xml:space="preserve"> ADDIN ZOTERO_ITEM CSL_CITATION {"citationID":"5nJOkO0c","properties":{"formattedCitation":"(Jaatinen et al. 2021)","plainCitation":"(Jaatinen et al. 2021)","noteIndex":0},"citationItems":[{"id":1941,"uris":["http://zotero.org/users/local/WrBWD4W6/items/9YIQEEQP"],"uri":["http://zotero.org/users/local/WrBWD4W6/items/9YIQEEQP"],"itemData":{"id":1941,"type":"article-journal","abstract":"The climate on our planet is changing and the range distributions of organisms are shifting in response. In aquatic environments, species might not be able to redistribute poleward or into deeper water when temperatures rise because of barriers, reduced light availability, altered water chemistry or any combination of these. How species respond to climate change may depend on physiological adaptability, but also on the population dynamics of the species. Density dependence is a ubiquitous force that governs population dynamics and regulates population growth, yet its connections to the impacts of climate change remain little known, especially in marine studies. Reductions in density below an environmental carrying capacity may cause compensatory increases in demographic parameters and population growth rate, hence masking the impacts of climate change on populations. On the other hand, climate-driven deterioration of conditions may reduce environmental carrying capacities, making compensation less likely and populations more susceptible to the effects of stochastic processes. Here we investigate the effects of climate change on Baltic blue mussels using a 17-year dataset on population density. Using a Bayesian modelling framework, we investigate the impacts of climate change, assess the magnitude and effects of density dependence, and project the likelihood of population decline by the year 2030. Our findings show negative impacts of warmer and less saline waters, both outcomes of climate change. We also show that density dependence increases the likelihood of population decline by subjecting the population to the detrimental effects of stochastic processes (i.e. low densities where random bad years can cause local extinction, negating the possibility for random good years to offset bad years). We highlight the importance of understanding, and accounting for both density dependence and climate variation when predicting the impact of climate change on keystone species, such as the Baltic blue mussel.","container-title":"Journal of Animal Ecology","DOI":"https://doi.org/10.1111/1365-2656.13377","ISSN":"1365-2656","issue":"3","language":"en","note":"_eprint: https://besjournals.onlinelibrary.wiley.com/doi/pdf/10.1111/1365-2656.13377","page":"562-573","source":"Wiley Online Library","title":"Detrimental impacts of climate change may be exacerbated by density-dependent population regulation in blue mussels","volume":"90","author":[{"family":"Jaatinen","given":"Kim"},{"family":"Westerbom","given":"Mats"},{"family":"Norkko","given":"Alf"},{"family":"Mustonen","given":"Olli"},{"family":"Koons","given":"David N."}],"issued":{"date-parts":[["2021"]]}}}],"schema":"https://github.com/citation-style-language/schema/raw/master/csl-citation.json"} </w:instrText>
      </w:r>
      <w:r w:rsidR="00F320C5" w:rsidRPr="001B4B9E">
        <w:rPr>
          <w:rFonts w:ascii="Times New Roman" w:hAnsi="Times New Roman" w:cs="Times New Roman"/>
          <w:sz w:val="24"/>
          <w:szCs w:val="24"/>
        </w:rPr>
        <w:fldChar w:fldCharType="separate"/>
      </w:r>
      <w:r w:rsidR="00F320C5" w:rsidRPr="001B4B9E">
        <w:rPr>
          <w:rFonts w:ascii="Times New Roman" w:hAnsi="Times New Roman" w:cs="Times New Roman"/>
          <w:sz w:val="24"/>
          <w:szCs w:val="24"/>
        </w:rPr>
        <w:t>(Jaatinen et al. 2021)</w:t>
      </w:r>
      <w:r w:rsidR="00F320C5" w:rsidRPr="001B4B9E">
        <w:rPr>
          <w:rFonts w:ascii="Times New Roman" w:hAnsi="Times New Roman" w:cs="Times New Roman"/>
          <w:sz w:val="24"/>
          <w:szCs w:val="24"/>
        </w:rPr>
        <w:fldChar w:fldCharType="end"/>
      </w:r>
      <w:r w:rsidR="00F320C5" w:rsidRPr="001B4B9E">
        <w:rPr>
          <w:rFonts w:ascii="Times New Roman" w:hAnsi="Times New Roman" w:cs="Times New Roman"/>
          <w:sz w:val="24"/>
          <w:szCs w:val="24"/>
        </w:rPr>
        <w:t>.</w:t>
      </w:r>
      <w:r w:rsidR="00F320C5">
        <w:rPr>
          <w:rFonts w:ascii="Times New Roman" w:hAnsi="Times New Roman" w:cs="Times New Roman"/>
          <w:sz w:val="24"/>
          <w:szCs w:val="24"/>
        </w:rPr>
        <w:t xml:space="preserve"> </w:t>
      </w:r>
      <w:r w:rsidR="005E1AFA">
        <w:rPr>
          <w:rFonts w:ascii="Times New Roman" w:hAnsi="Times New Roman" w:cs="Times New Roman"/>
          <w:sz w:val="24"/>
          <w:szCs w:val="24"/>
        </w:rPr>
        <w:t xml:space="preserve">We compared two models and selected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density-dependence </w:t>
      </w:r>
      <w:r w:rsidR="005E1AFA">
        <w:rPr>
          <w:rFonts w:ascii="Times New Roman" w:hAnsi="Times New Roman" w:cs="Times New Roman"/>
          <w:sz w:val="24"/>
          <w:szCs w:val="24"/>
        </w:rPr>
        <w:t>over</w:t>
      </w:r>
      <w:r>
        <w:rPr>
          <w:rFonts w:ascii="Times New Roman" w:hAnsi="Times New Roman" w:cs="Times New Roman"/>
          <w:sz w:val="24"/>
          <w:szCs w:val="24"/>
        </w:rPr>
        <w:t xml:space="preserve"> Ricker density-dependence. We fit models with density-dependence (natural logarithm of previous year’s flower count) and scaled weather covariates identified as </w:t>
      </w:r>
      <w:r>
        <w:rPr>
          <w:rFonts w:ascii="Times New Roman" w:hAnsi="Times New Roman" w:cs="Times New Roman"/>
          <w:sz w:val="24"/>
          <w:szCs w:val="24"/>
        </w:rPr>
        <w:lastRenderedPageBreak/>
        <w:t xml:space="preserve">important </w:t>
      </w:r>
      <w:r w:rsidR="005E1AFA">
        <w:rPr>
          <w:rFonts w:ascii="Times New Roman" w:hAnsi="Times New Roman" w:cs="Times New Roman"/>
          <w:sz w:val="24"/>
          <w:szCs w:val="24"/>
        </w:rPr>
        <w:t>as described below</w:t>
      </w:r>
      <w:r>
        <w:rPr>
          <w:rFonts w:ascii="Times New Roman" w:hAnsi="Times New Roman" w:cs="Times New Roman"/>
          <w:sz w:val="24"/>
          <w:szCs w:val="24"/>
        </w:rPr>
        <w:t xml:space="preserve">. Each year and population segment varied </w:t>
      </w:r>
      <w:r w:rsidR="005E1AFA">
        <w:rPr>
          <w:rFonts w:ascii="Times New Roman" w:hAnsi="Times New Roman" w:cs="Times New Roman"/>
          <w:sz w:val="24"/>
          <w:szCs w:val="24"/>
        </w:rPr>
        <w:t>with</w:t>
      </w:r>
      <w:r>
        <w:rPr>
          <w:rFonts w:ascii="Times New Roman" w:hAnsi="Times New Roman" w:cs="Times New Roman"/>
          <w:sz w:val="24"/>
          <w:szCs w:val="24"/>
        </w:rPr>
        <w:t xml:space="preserve"> random intercepts to account for non-independent observations. </w:t>
      </w:r>
    </w:p>
    <w:p w14:paraId="3A74D026" w14:textId="77777777" w:rsidR="00250626" w:rsidRPr="001B4B9E" w:rsidRDefault="00250626" w:rsidP="00242A62">
      <w:pPr>
        <w:spacing w:after="0" w:line="240" w:lineRule="auto"/>
        <w:rPr>
          <w:rFonts w:ascii="Times New Roman" w:hAnsi="Times New Roman" w:cs="Times New Roman"/>
          <w:sz w:val="24"/>
          <w:szCs w:val="24"/>
        </w:rPr>
      </w:pPr>
    </w:p>
    <w:p w14:paraId="66010D4C" w14:textId="60A66525" w:rsidR="009641DD" w:rsidRPr="001B4B9E" w:rsidRDefault="009641DD" w:rsidP="00E14D97">
      <w:pPr>
        <w:pStyle w:val="Heading2"/>
      </w:pPr>
      <w:r w:rsidRPr="001B4B9E">
        <w:t>Environmental covariates</w:t>
      </w:r>
    </w:p>
    <w:p w14:paraId="17BC836E" w14:textId="57F85A03" w:rsidR="00A70D0E" w:rsidRPr="001B4B9E" w:rsidRDefault="009641DD" w:rsidP="00242A62">
      <w:pPr>
        <w:spacing w:after="0" w:line="240" w:lineRule="auto"/>
        <w:rPr>
          <w:rFonts w:ascii="Times New Roman" w:hAnsi="Times New Roman" w:cs="Times New Roman"/>
          <w:strike/>
          <w:sz w:val="24"/>
          <w:szCs w:val="24"/>
        </w:rPr>
      </w:pPr>
      <w:r w:rsidRPr="001B4B9E">
        <w:rPr>
          <w:rFonts w:ascii="Times New Roman" w:hAnsi="Times New Roman" w:cs="Times New Roman"/>
          <w:sz w:val="24"/>
          <w:szCs w:val="24"/>
        </w:rPr>
        <w:tab/>
      </w:r>
      <w:r w:rsidR="00D90A7D" w:rsidRPr="001B4B9E">
        <w:rPr>
          <w:rFonts w:ascii="Times New Roman" w:hAnsi="Times New Roman" w:cs="Times New Roman"/>
          <w:sz w:val="24"/>
          <w:szCs w:val="24"/>
        </w:rPr>
        <w:t xml:space="preserve">We used monthly temperature, precipitation, and snowfall data from the Cheyenne Municipal Airport weather station (481675) from the Western Region Climate Center (wrcc.dri.edu). </w:t>
      </w:r>
      <w:r w:rsidR="00705C96" w:rsidRPr="001B4B9E">
        <w:rPr>
          <w:rFonts w:ascii="Times New Roman" w:hAnsi="Times New Roman" w:cs="Times New Roman"/>
          <w:sz w:val="24"/>
          <w:szCs w:val="24"/>
        </w:rPr>
        <w:t>We used t</w:t>
      </w:r>
      <w:r w:rsidR="00D90A7D" w:rsidRPr="001B4B9E">
        <w:rPr>
          <w:rFonts w:ascii="Times New Roman" w:hAnsi="Times New Roman" w:cs="Times New Roman"/>
          <w:sz w:val="24"/>
          <w:szCs w:val="24"/>
        </w:rPr>
        <w:t>he monthly Palmer Drought Severity Index</w:t>
      </w:r>
      <w:r w:rsidR="008271B2" w:rsidRPr="001B4B9E">
        <w:rPr>
          <w:rFonts w:ascii="Times New Roman" w:hAnsi="Times New Roman" w:cs="Times New Roman"/>
          <w:sz w:val="24"/>
          <w:szCs w:val="24"/>
        </w:rPr>
        <w:t xml:space="preserve"> (PDSI)</w:t>
      </w:r>
      <w:r w:rsidR="00D90A7D" w:rsidRPr="001B4B9E">
        <w:rPr>
          <w:rFonts w:ascii="Times New Roman" w:hAnsi="Times New Roman" w:cs="Times New Roman"/>
          <w:sz w:val="24"/>
          <w:szCs w:val="24"/>
        </w:rPr>
        <w:t xml:space="preserve"> </w:t>
      </w:r>
      <w:r w:rsidR="00705C96" w:rsidRPr="001B4B9E">
        <w:rPr>
          <w:rFonts w:ascii="Times New Roman" w:hAnsi="Times New Roman" w:cs="Times New Roman"/>
          <w:sz w:val="24"/>
          <w:szCs w:val="24"/>
        </w:rPr>
        <w:t xml:space="preserve">from the Lower Platte Climatological division in Wyoming from the NOAA Climate Divisional Database </w:t>
      </w:r>
      <w:r w:rsidR="00705C96" w:rsidRPr="001B4B9E">
        <w:rPr>
          <w:rFonts w:ascii="Times New Roman" w:hAnsi="Times New Roman" w:cs="Times New Roman"/>
          <w:sz w:val="24"/>
          <w:szCs w:val="24"/>
        </w:rPr>
        <w:fldChar w:fldCharType="begin"/>
      </w:r>
      <w:r w:rsidR="00705C96" w:rsidRPr="001B4B9E">
        <w:rPr>
          <w:rFonts w:ascii="Times New Roman" w:hAnsi="Times New Roman" w:cs="Times New Roman"/>
          <w:sz w:val="24"/>
          <w:szCs w:val="24"/>
        </w:rPr>
        <w:instrText xml:space="preserve"> ADDIN ZOTERO_ITEM CSL_CITATION {"citationID":"Sw4gWepf","properties":{"formattedCitation":"(Vose et al. 2014)","plainCitation":"(Vose et al. 2014)","noteIndex":0},"citationItems":[{"id":2239,"uris":["http://zotero.org/users/local/WrBWD4W6/items/H3G7CQYY"],"uri":["http://zotero.org/users/local/WrBWD4W6/items/H3G7CQYY"],"itemData":{"id":2239,"type":"article-journal","container-title":"NOAA National Climatic Data Center","title":"NOAA's Gridded Climate Divisional Dataset (CLIMDIV)","author":[{"family":"Vose","given":"Russell S"},{"family":"Applequist","given":"Scott"},{"family":"Squires","given":"Mike"},{"family":"Durre","given":"Imke"},{"family":"Menne","given":"Matthew J"},{"family":"Williams","given":"CN"},{"family":"Arndt","given":"D"}],"issued":{"date-parts":[["2014"]]}}}],"schema":"https://github.com/citation-style-language/schema/raw/master/csl-citation.json"} </w:instrText>
      </w:r>
      <w:r w:rsidR="00705C96" w:rsidRPr="001B4B9E">
        <w:rPr>
          <w:rFonts w:ascii="Times New Roman" w:hAnsi="Times New Roman" w:cs="Times New Roman"/>
          <w:sz w:val="24"/>
          <w:szCs w:val="24"/>
        </w:rPr>
        <w:fldChar w:fldCharType="separate"/>
      </w:r>
      <w:r w:rsidR="00705C96" w:rsidRPr="001B4B9E">
        <w:rPr>
          <w:rFonts w:ascii="Times New Roman" w:hAnsi="Times New Roman" w:cs="Times New Roman"/>
          <w:sz w:val="24"/>
          <w:szCs w:val="24"/>
        </w:rPr>
        <w:t>(Vose et al. 2014)</w:t>
      </w:r>
      <w:r w:rsidR="00705C96" w:rsidRPr="001B4B9E">
        <w:rPr>
          <w:rFonts w:ascii="Times New Roman" w:hAnsi="Times New Roman" w:cs="Times New Roman"/>
          <w:sz w:val="24"/>
          <w:szCs w:val="24"/>
        </w:rPr>
        <w:fldChar w:fldCharType="end"/>
      </w:r>
      <w:r w:rsidR="00705C96" w:rsidRPr="001B4B9E">
        <w:rPr>
          <w:rFonts w:ascii="Times New Roman" w:hAnsi="Times New Roman" w:cs="Times New Roman"/>
          <w:sz w:val="24"/>
          <w:szCs w:val="24"/>
        </w:rPr>
        <w:t>.</w:t>
      </w:r>
      <w:r w:rsidR="00A44F90" w:rsidRPr="001B4B9E">
        <w:rPr>
          <w:rFonts w:ascii="Times New Roman" w:hAnsi="Times New Roman" w:cs="Times New Roman"/>
          <w:sz w:val="24"/>
          <w:szCs w:val="24"/>
        </w:rPr>
        <w:t xml:space="preserve"> </w:t>
      </w:r>
      <w:r w:rsidR="00D90A7D" w:rsidRPr="001B4B9E">
        <w:rPr>
          <w:rFonts w:ascii="Times New Roman" w:hAnsi="Times New Roman" w:cs="Times New Roman"/>
          <w:sz w:val="24"/>
          <w:szCs w:val="24"/>
        </w:rPr>
        <w:t xml:space="preserve">Stream </w:t>
      </w:r>
      <w:r w:rsidR="00705C96" w:rsidRPr="001B4B9E">
        <w:rPr>
          <w:rFonts w:ascii="Times New Roman" w:hAnsi="Times New Roman" w:cs="Times New Roman"/>
          <w:sz w:val="24"/>
          <w:szCs w:val="24"/>
        </w:rPr>
        <w:t>discharge</w:t>
      </w:r>
      <w:r w:rsidR="00D90A7D" w:rsidRPr="001B4B9E">
        <w:rPr>
          <w:rFonts w:ascii="Times New Roman" w:hAnsi="Times New Roman" w:cs="Times New Roman"/>
          <w:sz w:val="24"/>
          <w:szCs w:val="24"/>
        </w:rPr>
        <w:t xml:space="preserve"> data from Crow Creek downstream of the study area was available for 1994-2017 from the USGS site 06755960 (waterdata.usgs.gov/</w:t>
      </w:r>
      <w:proofErr w:type="spellStart"/>
      <w:r w:rsidR="00D90A7D" w:rsidRPr="001B4B9E">
        <w:rPr>
          <w:rFonts w:ascii="Times New Roman" w:hAnsi="Times New Roman" w:cs="Times New Roman"/>
          <w:sz w:val="24"/>
          <w:szCs w:val="24"/>
        </w:rPr>
        <w:t>wy</w:t>
      </w:r>
      <w:proofErr w:type="spellEnd"/>
      <w:r w:rsidR="00D90A7D" w:rsidRPr="001B4B9E">
        <w:rPr>
          <w:rFonts w:ascii="Times New Roman" w:hAnsi="Times New Roman" w:cs="Times New Roman"/>
          <w:sz w:val="24"/>
          <w:szCs w:val="24"/>
        </w:rPr>
        <w:t>/</w:t>
      </w:r>
      <w:proofErr w:type="spellStart"/>
      <w:r w:rsidR="00D90A7D" w:rsidRPr="001B4B9E">
        <w:rPr>
          <w:rFonts w:ascii="Times New Roman" w:hAnsi="Times New Roman" w:cs="Times New Roman"/>
          <w:sz w:val="24"/>
          <w:szCs w:val="24"/>
        </w:rPr>
        <w:t>nwis</w:t>
      </w:r>
      <w:proofErr w:type="spellEnd"/>
      <w:r w:rsidR="00D90A7D" w:rsidRPr="001B4B9E">
        <w:rPr>
          <w:rFonts w:ascii="Times New Roman" w:hAnsi="Times New Roman" w:cs="Times New Roman"/>
          <w:sz w:val="24"/>
          <w:szCs w:val="24"/>
        </w:rPr>
        <w:t>)</w:t>
      </w:r>
      <w:r w:rsidR="00A44F90" w:rsidRPr="001B4B9E">
        <w:rPr>
          <w:rFonts w:ascii="Times New Roman" w:hAnsi="Times New Roman" w:cs="Times New Roman"/>
          <w:sz w:val="24"/>
          <w:szCs w:val="24"/>
        </w:rPr>
        <w:t xml:space="preserve">. </w:t>
      </w:r>
    </w:p>
    <w:p w14:paraId="184B17AD" w14:textId="0240E075" w:rsidR="00FA37E4" w:rsidRPr="001B4B9E" w:rsidRDefault="00FA37E4" w:rsidP="00FA37E4">
      <w:pPr>
        <w:spacing w:after="0" w:line="240" w:lineRule="auto"/>
        <w:ind w:firstLine="720"/>
        <w:rPr>
          <w:rFonts w:ascii="Times New Roman" w:hAnsi="Times New Roman" w:cs="Times New Roman"/>
          <w:sz w:val="24"/>
          <w:szCs w:val="24"/>
        </w:rPr>
      </w:pPr>
      <w:r w:rsidRPr="001B4B9E">
        <w:rPr>
          <w:rFonts w:ascii="Times New Roman" w:hAnsi="Times New Roman" w:cs="Times New Roman"/>
          <w:sz w:val="24"/>
          <w:szCs w:val="24"/>
        </w:rPr>
        <w:t xml:space="preserve">Detailed knowledge of the species life history has pointed to the </w:t>
      </w:r>
      <w:r w:rsidR="00A44F90" w:rsidRPr="001B4B9E">
        <w:rPr>
          <w:rFonts w:ascii="Times New Roman" w:hAnsi="Times New Roman" w:cs="Times New Roman"/>
          <w:sz w:val="24"/>
          <w:szCs w:val="24"/>
        </w:rPr>
        <w:t xml:space="preserve">potential impact </w:t>
      </w:r>
      <w:r w:rsidRPr="001B4B9E">
        <w:rPr>
          <w:rFonts w:ascii="Times New Roman" w:hAnsi="Times New Roman" w:cs="Times New Roman"/>
          <w:sz w:val="24"/>
          <w:szCs w:val="24"/>
        </w:rPr>
        <w:t>of temperature, precipitation, and stream discharge</w:t>
      </w:r>
      <w:r w:rsidR="00A44F90" w:rsidRPr="001B4B9E">
        <w:rPr>
          <w:rFonts w:ascii="Times New Roman" w:hAnsi="Times New Roman" w:cs="Times New Roman"/>
          <w:sz w:val="24"/>
          <w:szCs w:val="24"/>
        </w:rPr>
        <w:t xml:space="preserve"> on population growth</w:t>
      </w:r>
      <w:r w:rsidRPr="001B4B9E">
        <w:rPr>
          <w:rFonts w:ascii="Times New Roman" w:hAnsi="Times New Roman" w:cs="Times New Roman"/>
          <w:sz w:val="24"/>
          <w:szCs w:val="24"/>
        </w:rPr>
        <w:t xml:space="preserve">. However, the specific </w:t>
      </w:r>
      <w:r w:rsidR="007E3322" w:rsidRPr="001B4B9E">
        <w:rPr>
          <w:rFonts w:ascii="Times New Roman" w:hAnsi="Times New Roman" w:cs="Times New Roman"/>
          <w:sz w:val="24"/>
          <w:szCs w:val="24"/>
        </w:rPr>
        <w:t>life stages</w:t>
      </w:r>
      <w:r w:rsidRPr="001B4B9E">
        <w:rPr>
          <w:rFonts w:ascii="Times New Roman" w:hAnsi="Times New Roman" w:cs="Times New Roman"/>
          <w:sz w:val="24"/>
          <w:szCs w:val="24"/>
        </w:rPr>
        <w:t xml:space="preserve"> affected may alter the time lags and </w:t>
      </w:r>
      <w:r w:rsidR="005E1AFA">
        <w:rPr>
          <w:rFonts w:ascii="Times New Roman" w:hAnsi="Times New Roman" w:cs="Times New Roman"/>
          <w:sz w:val="24"/>
          <w:szCs w:val="24"/>
        </w:rPr>
        <w:t xml:space="preserve">time </w:t>
      </w:r>
      <w:r w:rsidRPr="001B4B9E">
        <w:rPr>
          <w:rFonts w:ascii="Times New Roman" w:hAnsi="Times New Roman" w:cs="Times New Roman"/>
          <w:sz w:val="24"/>
          <w:szCs w:val="24"/>
        </w:rPr>
        <w:t xml:space="preserve">windows for </w:t>
      </w:r>
      <w:r w:rsidR="005E1AFA">
        <w:rPr>
          <w:rFonts w:ascii="Times New Roman" w:hAnsi="Times New Roman" w:cs="Times New Roman"/>
          <w:sz w:val="24"/>
          <w:szCs w:val="24"/>
        </w:rPr>
        <w:t xml:space="preserve">when </w:t>
      </w:r>
      <w:r w:rsidRPr="001B4B9E">
        <w:rPr>
          <w:rFonts w:ascii="Times New Roman" w:hAnsi="Times New Roman" w:cs="Times New Roman"/>
          <w:sz w:val="24"/>
          <w:szCs w:val="24"/>
        </w:rPr>
        <w:t xml:space="preserve">these environmental </w:t>
      </w:r>
      <w:r w:rsidR="00A44F90" w:rsidRPr="001B4B9E">
        <w:rPr>
          <w:rFonts w:ascii="Times New Roman" w:hAnsi="Times New Roman" w:cs="Times New Roman"/>
          <w:sz w:val="24"/>
          <w:szCs w:val="24"/>
        </w:rPr>
        <w:t>co</w:t>
      </w:r>
      <w:r w:rsidR="005E1AFA">
        <w:rPr>
          <w:rFonts w:ascii="Times New Roman" w:hAnsi="Times New Roman" w:cs="Times New Roman"/>
          <w:sz w:val="24"/>
          <w:szCs w:val="24"/>
        </w:rPr>
        <w:t>nditions are important</w:t>
      </w:r>
      <w:r w:rsidRPr="001B4B9E">
        <w:rPr>
          <w:rFonts w:ascii="Times New Roman" w:hAnsi="Times New Roman" w:cs="Times New Roman"/>
          <w:sz w:val="24"/>
          <w:szCs w:val="24"/>
        </w:rPr>
        <w:t xml:space="preserve">. For example, springtime germination may be a key vital rate affected by weather that would not be </w:t>
      </w:r>
      <w:r w:rsidR="00E63B84">
        <w:rPr>
          <w:rFonts w:ascii="Times New Roman" w:hAnsi="Times New Roman" w:cs="Times New Roman"/>
          <w:sz w:val="24"/>
          <w:szCs w:val="24"/>
        </w:rPr>
        <w:t xml:space="preserve"> until </w:t>
      </w:r>
      <w:r w:rsidRPr="001B4B9E">
        <w:rPr>
          <w:rFonts w:ascii="Times New Roman" w:hAnsi="Times New Roman" w:cs="Times New Roman"/>
          <w:sz w:val="24"/>
          <w:szCs w:val="24"/>
        </w:rPr>
        <w:t xml:space="preserve">flowering counts </w:t>
      </w:r>
      <w:r w:rsidR="00E63B84">
        <w:rPr>
          <w:rFonts w:ascii="Times New Roman" w:hAnsi="Times New Roman" w:cs="Times New Roman"/>
          <w:sz w:val="24"/>
          <w:szCs w:val="24"/>
        </w:rPr>
        <w:t>in later years.</w:t>
      </w:r>
      <w:r w:rsidRPr="001B4B9E">
        <w:rPr>
          <w:rFonts w:ascii="Times New Roman" w:hAnsi="Times New Roman" w:cs="Times New Roman"/>
          <w:sz w:val="24"/>
          <w:szCs w:val="24"/>
        </w:rPr>
        <w:t xml:space="preserve"> Some conditions may have a cumulative effect of longer than one season, such as prolonged drought. We used the </w:t>
      </w:r>
      <w:proofErr w:type="spellStart"/>
      <w:r w:rsidRPr="001B4B9E">
        <w:rPr>
          <w:rFonts w:ascii="Times New Roman" w:hAnsi="Times New Roman" w:cs="Times New Roman"/>
          <w:i/>
          <w:iCs/>
          <w:sz w:val="24"/>
          <w:szCs w:val="24"/>
        </w:rPr>
        <w:t>climwin</w:t>
      </w:r>
      <w:proofErr w:type="spellEnd"/>
      <w:r w:rsidRPr="001B4B9E">
        <w:rPr>
          <w:rFonts w:ascii="Times New Roman" w:hAnsi="Times New Roman" w:cs="Times New Roman"/>
          <w:sz w:val="24"/>
          <w:szCs w:val="24"/>
        </w:rPr>
        <w:t xml:space="preserve"> R package to search for the optimal model (linear or quadratic) and time windows with a minimum of </w:t>
      </w:r>
      <w:r w:rsidR="00731E06" w:rsidRPr="001B4B9E">
        <w:rPr>
          <w:rFonts w:ascii="Times New Roman" w:hAnsi="Times New Roman" w:cs="Times New Roman"/>
          <w:sz w:val="24"/>
          <w:szCs w:val="24"/>
        </w:rPr>
        <w:t>3</w:t>
      </w:r>
      <w:r w:rsidRPr="001B4B9E">
        <w:rPr>
          <w:rFonts w:ascii="Times New Roman" w:hAnsi="Times New Roman" w:cs="Times New Roman"/>
          <w:sz w:val="24"/>
          <w:szCs w:val="24"/>
        </w:rPr>
        <w:t xml:space="preserve"> months duration of up to three years before the August when flowe</w:t>
      </w:r>
      <w:r w:rsidR="005E1AFA">
        <w:rPr>
          <w:rFonts w:ascii="Times New Roman" w:hAnsi="Times New Roman" w:cs="Times New Roman"/>
          <w:sz w:val="24"/>
          <w:szCs w:val="24"/>
        </w:rPr>
        <w:t>r monitoring</w:t>
      </w:r>
      <w:r w:rsidRPr="001B4B9E">
        <w:rPr>
          <w:rFonts w:ascii="Times New Roman" w:hAnsi="Times New Roman" w:cs="Times New Roman"/>
          <w:sz w:val="24"/>
          <w:szCs w:val="24"/>
        </w:rPr>
        <w:t xml:space="preserve"> occurs</w:t>
      </w:r>
      <w:r w:rsidR="005E1AFA">
        <w:rPr>
          <w:rFonts w:ascii="Times New Roman" w:hAnsi="Times New Roman" w:cs="Times New Roman"/>
          <w:sz w:val="24"/>
          <w:szCs w:val="24"/>
        </w:rPr>
        <w:t xml:space="preserve"> </w:t>
      </w:r>
      <w:r w:rsidR="005E1AFA">
        <w:rPr>
          <w:rFonts w:ascii="Times New Roman" w:hAnsi="Times New Roman" w:cs="Times New Roman"/>
          <w:sz w:val="24"/>
          <w:szCs w:val="24"/>
        </w:rPr>
        <w:fldChar w:fldCharType="begin"/>
      </w:r>
      <w:r w:rsidR="005E1AFA">
        <w:rPr>
          <w:rFonts w:ascii="Times New Roman" w:hAnsi="Times New Roman" w:cs="Times New Roman"/>
          <w:sz w:val="24"/>
          <w:szCs w:val="24"/>
        </w:rPr>
        <w:instrText xml:space="preserve"> ADDIN ZOTERO_ITEM CSL_CITATION {"citationID":"0tT6hpvn","properties":{"formattedCitation":"(Bailey and Pol 2016)","plainCitation":"(Bailey and Pol 2016)","noteIndex":0},"citationItems":[{"id":2445,"uris":["http://zotero.org/users/local/WrBWD4W6/items/2QKDKDHF"],"uri":["http://zotero.org/users/local/WrBWD4W6/items/2QKDKDHF"],"itemData":{"id":2445,"type":"article-journal","abstract":"When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ONE","language":"en","note":"publisher: Public Library of Science","page":"e0167980","source":"PLoS Journals","title":"climwin: An R Toolbox for Climate Window Analysis","title-short":"climwin","volume":"11","author":[{"family":"Bailey","given":"Liam D."},{"family":"Pol","given":"Martijn","dropping-particle":"van de"}],"issued":{"date-parts":[["2016",12,14]]}}}],"schema":"https://github.com/citation-style-language/schema/raw/master/csl-citation.json"} </w:instrText>
      </w:r>
      <w:r w:rsidR="005E1AFA">
        <w:rPr>
          <w:rFonts w:ascii="Times New Roman" w:hAnsi="Times New Roman" w:cs="Times New Roman"/>
          <w:sz w:val="24"/>
          <w:szCs w:val="24"/>
        </w:rPr>
        <w:fldChar w:fldCharType="separate"/>
      </w:r>
      <w:r w:rsidR="005E1AFA" w:rsidRPr="005E1AFA">
        <w:rPr>
          <w:rFonts w:ascii="Times New Roman" w:hAnsi="Times New Roman" w:cs="Times New Roman"/>
          <w:sz w:val="24"/>
        </w:rPr>
        <w:t>(Bailey and Pol 2016)</w:t>
      </w:r>
      <w:r w:rsidR="005E1AFA">
        <w:rPr>
          <w:rFonts w:ascii="Times New Roman" w:hAnsi="Times New Roman" w:cs="Times New Roman"/>
          <w:sz w:val="24"/>
          <w:szCs w:val="24"/>
        </w:rPr>
        <w:fldChar w:fldCharType="end"/>
      </w:r>
      <w:r w:rsidRPr="001B4B9E">
        <w:rPr>
          <w:rFonts w:ascii="Times New Roman" w:hAnsi="Times New Roman" w:cs="Times New Roman"/>
          <w:sz w:val="24"/>
          <w:szCs w:val="24"/>
        </w:rPr>
        <w:t xml:space="preserve">. </w:t>
      </w:r>
      <w:r w:rsidR="00B10726">
        <w:rPr>
          <w:rFonts w:ascii="Times New Roman" w:hAnsi="Times New Roman" w:cs="Times New Roman"/>
          <w:sz w:val="24"/>
          <w:szCs w:val="24"/>
        </w:rPr>
        <w:t xml:space="preserve">The base model for this search included density-dependence and random intercepts for each site as predictors of population growth rates. </w:t>
      </w:r>
      <w:r w:rsidRPr="001B4B9E">
        <w:rPr>
          <w:rFonts w:ascii="Times New Roman" w:hAnsi="Times New Roman" w:cs="Times New Roman"/>
          <w:sz w:val="24"/>
          <w:szCs w:val="24"/>
        </w:rPr>
        <w:t>Model outputs were used to select covariates to use in multiple regression models of population growth rates.</w:t>
      </w:r>
      <w:r w:rsidR="00A64E19" w:rsidRPr="001B4B9E">
        <w:rPr>
          <w:rFonts w:ascii="Times New Roman" w:hAnsi="Times New Roman" w:cs="Times New Roman"/>
          <w:sz w:val="24"/>
          <w:szCs w:val="24"/>
        </w:rPr>
        <w:t xml:space="preserve"> Important variables were selected primarily based on model selection (weight based on </w:t>
      </w:r>
      <w:proofErr w:type="spellStart"/>
      <w:r w:rsidR="00A64E19" w:rsidRPr="001B4B9E">
        <w:rPr>
          <w:rFonts w:ascii="Times New Roman" w:hAnsi="Times New Roman" w:cs="Times New Roman"/>
          <w:sz w:val="24"/>
          <w:szCs w:val="24"/>
        </w:rPr>
        <w:t>AICc</w:t>
      </w:r>
      <w:proofErr w:type="spellEnd"/>
      <w:r w:rsidR="00A64E19" w:rsidRPr="001B4B9E">
        <w:rPr>
          <w:rFonts w:ascii="Times New Roman" w:hAnsi="Times New Roman" w:cs="Times New Roman"/>
          <w:sz w:val="24"/>
          <w:szCs w:val="24"/>
        </w:rPr>
        <w:t>) and visualizing potential time windows of impact beyond the top model.</w:t>
      </w:r>
      <w:r w:rsidR="00181737" w:rsidRPr="001B4B9E">
        <w:rPr>
          <w:rFonts w:ascii="Times New Roman" w:hAnsi="Times New Roman" w:cs="Times New Roman"/>
          <w:sz w:val="24"/>
          <w:szCs w:val="24"/>
        </w:rPr>
        <w:t xml:space="preserve"> </w:t>
      </w:r>
    </w:p>
    <w:p w14:paraId="37C277A0" w14:textId="77777777" w:rsidR="007414D5" w:rsidRDefault="007414D5" w:rsidP="00E14D97">
      <w:pPr>
        <w:pStyle w:val="Heading2"/>
      </w:pPr>
    </w:p>
    <w:p w14:paraId="1A7D1EBC" w14:textId="5F4D6903" w:rsidR="009641DD" w:rsidRPr="001B4B9E" w:rsidRDefault="009641DD" w:rsidP="00E14D97">
      <w:pPr>
        <w:pStyle w:val="Heading2"/>
      </w:pPr>
      <w:commentRangeStart w:id="6"/>
      <w:r w:rsidRPr="001B4B9E">
        <w:t>Forecasts</w:t>
      </w:r>
      <w:commentRangeEnd w:id="6"/>
      <w:r w:rsidR="008025E1">
        <w:rPr>
          <w:rStyle w:val="CommentReference"/>
          <w:rFonts w:asciiTheme="minorHAnsi" w:eastAsiaTheme="minorHAnsi" w:hAnsiTheme="minorHAnsi" w:cstheme="minorBidi"/>
          <w:i w:val="0"/>
        </w:rPr>
        <w:commentReference w:id="6"/>
      </w:r>
    </w:p>
    <w:p w14:paraId="3DC7ADBA" w14:textId="167ED604" w:rsidR="003775EF" w:rsidRDefault="00FE7BDD"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We used the model of population growth rates to project flowering counts in 2021-2040 using the 2020 observed counts as the start. Density-dependence, the selected environmental covariates, site intercepts, and variation from annual intercepts and </w:t>
      </w:r>
      <w:r w:rsidR="003775EF">
        <w:rPr>
          <w:rFonts w:ascii="Times New Roman" w:hAnsi="Times New Roman" w:cs="Times New Roman"/>
          <w:sz w:val="24"/>
          <w:szCs w:val="24"/>
        </w:rPr>
        <w:t>residual error</w:t>
      </w:r>
      <w:r>
        <w:rPr>
          <w:rFonts w:ascii="Times New Roman" w:hAnsi="Times New Roman" w:cs="Times New Roman"/>
          <w:sz w:val="24"/>
          <w:szCs w:val="24"/>
        </w:rPr>
        <w:t xml:space="preserve"> drawn from Normal distribution</w:t>
      </w:r>
      <w:r w:rsidR="003775EF">
        <w:rPr>
          <w:rFonts w:ascii="Times New Roman" w:hAnsi="Times New Roman" w:cs="Times New Roman"/>
          <w:sz w:val="24"/>
          <w:szCs w:val="24"/>
        </w:rPr>
        <w:t>s</w:t>
      </w:r>
      <w:r>
        <w:rPr>
          <w:rFonts w:ascii="Times New Roman" w:hAnsi="Times New Roman" w:cs="Times New Roman"/>
          <w:sz w:val="24"/>
          <w:szCs w:val="24"/>
        </w:rPr>
        <w:t xml:space="preserve"> determined the annual population growth rate (</w:t>
      </w:r>
      <w:r w:rsidRPr="00FE7BDD">
        <w:rPr>
          <w:rFonts w:ascii="Times New Roman" w:hAnsi="Times New Roman" w:cs="Times New Roman"/>
          <w:i/>
          <w:iCs/>
          <w:sz w:val="24"/>
          <w:szCs w:val="24"/>
        </w:rPr>
        <w:t>r</w:t>
      </w:r>
      <w:r>
        <w:rPr>
          <w:rFonts w:ascii="Times New Roman" w:hAnsi="Times New Roman" w:cs="Times New Roman"/>
          <w:sz w:val="24"/>
          <w:szCs w:val="24"/>
        </w:rPr>
        <w:t xml:space="preserve">). The simulated flower count in the following year was drawn from a Poisson distribution with </w:t>
      </w:r>
      <w:r w:rsidRPr="00FE7BDD">
        <w:rPr>
          <w:rFonts w:ascii="Times New Roman" w:hAnsi="Times New Roman" w:cs="Times New Roman"/>
          <w:i/>
          <w:iCs/>
          <w:sz w:val="24"/>
          <w:szCs w:val="24"/>
        </w:rPr>
        <w:t>λ = N</w:t>
      </w:r>
      <w:r w:rsidRPr="00FE7BDD">
        <w:rPr>
          <w:rFonts w:ascii="Times New Roman" w:hAnsi="Times New Roman" w:cs="Times New Roman"/>
          <w:i/>
          <w:iCs/>
          <w:sz w:val="24"/>
          <w:szCs w:val="24"/>
          <w:vertAlign w:val="subscript"/>
        </w:rPr>
        <w:t>t-1</w:t>
      </w:r>
      <w:r w:rsidRPr="00FE7BDD">
        <w:rPr>
          <w:rFonts w:ascii="Times New Roman" w:hAnsi="Times New Roman" w:cs="Times New Roman"/>
          <w:i/>
          <w:iCs/>
          <w:sz w:val="24"/>
          <w:szCs w:val="24"/>
        </w:rPr>
        <w:t>e</w:t>
      </w:r>
      <w:r w:rsidRPr="00FE7BDD">
        <w:rPr>
          <w:rFonts w:ascii="Times New Roman" w:hAnsi="Times New Roman" w:cs="Times New Roman"/>
          <w:i/>
          <w:iCs/>
          <w:sz w:val="24"/>
          <w:szCs w:val="24"/>
          <w:vertAlign w:val="superscript"/>
        </w:rPr>
        <w:t>r</w:t>
      </w:r>
      <w:r>
        <w:rPr>
          <w:rFonts w:ascii="Times New Roman" w:hAnsi="Times New Roman" w:cs="Times New Roman"/>
          <w:sz w:val="24"/>
          <w:szCs w:val="24"/>
        </w:rPr>
        <w:t>. This process was repeated for each of 100 simulations</w:t>
      </w:r>
      <w:r w:rsidR="003775EF">
        <w:rPr>
          <w:rFonts w:ascii="Times New Roman" w:hAnsi="Times New Roman" w:cs="Times New Roman"/>
          <w:sz w:val="24"/>
          <w:szCs w:val="24"/>
        </w:rPr>
        <w:t xml:space="preserve"> for each scenario.</w:t>
      </w:r>
    </w:p>
    <w:p w14:paraId="2211EB05" w14:textId="0DEF9A7C" w:rsidR="003775EF" w:rsidRDefault="003775EF"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Nine scenarios were projected </w:t>
      </w:r>
      <w:r w:rsidR="00F4308C">
        <w:rPr>
          <w:rFonts w:ascii="Times New Roman" w:hAnsi="Times New Roman" w:cs="Times New Roman"/>
          <w:sz w:val="24"/>
          <w:szCs w:val="24"/>
        </w:rPr>
        <w:t>with climate covariates</w:t>
      </w:r>
      <w:r>
        <w:rPr>
          <w:rFonts w:ascii="Times New Roman" w:hAnsi="Times New Roman" w:cs="Times New Roman"/>
          <w:sz w:val="24"/>
          <w:szCs w:val="24"/>
        </w:rPr>
        <w:t xml:space="preserve">. To simply incorporate the temporal correlation between years in weather, we used the observed weather in previous decades to project population counts forward. These scenarios used every combination of the 1990-1999, 2000-2009, and 2010-2019 decadal weather for nine 20-year forecasts. The 2000s were a decade with </w:t>
      </w:r>
      <w:r w:rsidR="006C765E">
        <w:rPr>
          <w:rFonts w:ascii="Times New Roman" w:hAnsi="Times New Roman" w:cs="Times New Roman"/>
          <w:sz w:val="24"/>
          <w:szCs w:val="24"/>
        </w:rPr>
        <w:t xml:space="preserve">a seven-year period of </w:t>
      </w:r>
      <w:r>
        <w:rPr>
          <w:rFonts w:ascii="Times New Roman" w:hAnsi="Times New Roman" w:cs="Times New Roman"/>
          <w:sz w:val="24"/>
          <w:szCs w:val="24"/>
        </w:rPr>
        <w:t>drought, and we expected the 20-year scenario with the 2000s repeated twice would have the most pessimistic outcome.</w:t>
      </w:r>
      <w:r w:rsidR="005A5253">
        <w:rPr>
          <w:rFonts w:ascii="Times New Roman" w:hAnsi="Times New Roman" w:cs="Times New Roman"/>
          <w:sz w:val="24"/>
          <w:szCs w:val="24"/>
        </w:rPr>
        <w:t xml:space="preserve"> </w:t>
      </w:r>
      <w:commentRangeStart w:id="7"/>
      <w:r w:rsidR="00C60EE7">
        <w:rPr>
          <w:rFonts w:ascii="Times New Roman" w:hAnsi="Times New Roman" w:cs="Times New Roman"/>
          <w:sz w:val="24"/>
          <w:szCs w:val="24"/>
        </w:rPr>
        <w:t>This</w:t>
      </w:r>
      <w:commentRangeEnd w:id="7"/>
      <w:r w:rsidR="00C60EE7">
        <w:rPr>
          <w:rStyle w:val="CommentReference"/>
        </w:rPr>
        <w:commentReference w:id="7"/>
      </w:r>
      <w:r w:rsidR="00C60EE7">
        <w:rPr>
          <w:rFonts w:ascii="Times New Roman" w:hAnsi="Times New Roman" w:cs="Times New Roman"/>
          <w:sz w:val="24"/>
          <w:szCs w:val="24"/>
        </w:rPr>
        <w:t xml:space="preserve"> is a conservative extrapolation of current conditions consistent with </w:t>
      </w:r>
      <w:r w:rsidR="005A5253">
        <w:rPr>
          <w:rFonts w:ascii="Times New Roman" w:hAnsi="Times New Roman" w:cs="Times New Roman"/>
          <w:sz w:val="24"/>
          <w:szCs w:val="24"/>
        </w:rPr>
        <w:t>the National Climate Change Viewer (USGS 2021)</w:t>
      </w:r>
      <w:r w:rsidR="00C60EE7">
        <w:rPr>
          <w:rFonts w:ascii="Times New Roman" w:hAnsi="Times New Roman" w:cs="Times New Roman"/>
          <w:sz w:val="24"/>
          <w:szCs w:val="24"/>
        </w:rPr>
        <w:t>. It</w:t>
      </w:r>
      <w:r w:rsidR="005A5253">
        <w:rPr>
          <w:rFonts w:ascii="Times New Roman" w:hAnsi="Times New Roman" w:cs="Times New Roman"/>
          <w:sz w:val="24"/>
          <w:szCs w:val="24"/>
        </w:rPr>
        <w:t xml:space="preserve"> projects relatively stable annual and seasonal precipitation levels through 2050</w:t>
      </w:r>
      <w:r w:rsidR="00C3780E">
        <w:rPr>
          <w:rFonts w:ascii="Times New Roman" w:hAnsi="Times New Roman" w:cs="Times New Roman"/>
          <w:sz w:val="24"/>
          <w:szCs w:val="24"/>
        </w:rPr>
        <w:t xml:space="preserve"> in the Crow Creek watershed</w:t>
      </w:r>
      <w:r w:rsidR="005A5253">
        <w:rPr>
          <w:rFonts w:ascii="Times New Roman" w:hAnsi="Times New Roman" w:cs="Times New Roman"/>
          <w:sz w:val="24"/>
          <w:szCs w:val="24"/>
        </w:rPr>
        <w:t xml:space="preserve">, </w:t>
      </w:r>
      <w:r w:rsidR="00C60EE7">
        <w:rPr>
          <w:rFonts w:ascii="Times New Roman" w:hAnsi="Times New Roman" w:cs="Times New Roman"/>
          <w:sz w:val="24"/>
          <w:szCs w:val="24"/>
        </w:rPr>
        <w:t xml:space="preserve">but </w:t>
      </w:r>
      <w:r w:rsidR="00C3780E">
        <w:rPr>
          <w:rFonts w:ascii="Times New Roman" w:hAnsi="Times New Roman" w:cs="Times New Roman"/>
          <w:sz w:val="24"/>
          <w:szCs w:val="24"/>
        </w:rPr>
        <w:t>these projected conditions are</w:t>
      </w:r>
      <w:r w:rsidR="005A5253">
        <w:rPr>
          <w:rFonts w:ascii="Times New Roman" w:hAnsi="Times New Roman" w:cs="Times New Roman"/>
          <w:sz w:val="24"/>
          <w:szCs w:val="24"/>
        </w:rPr>
        <w:t xml:space="preserve"> accompanied by </w:t>
      </w:r>
      <w:r w:rsidR="00C3780E">
        <w:rPr>
          <w:rFonts w:ascii="Times New Roman" w:hAnsi="Times New Roman" w:cs="Times New Roman"/>
          <w:sz w:val="24"/>
          <w:szCs w:val="24"/>
        </w:rPr>
        <w:t xml:space="preserve">projected </w:t>
      </w:r>
      <w:r w:rsidR="005A5253">
        <w:rPr>
          <w:rFonts w:ascii="Times New Roman" w:hAnsi="Times New Roman" w:cs="Times New Roman"/>
          <w:sz w:val="24"/>
          <w:szCs w:val="24"/>
        </w:rPr>
        <w:t xml:space="preserve">net increases of </w:t>
      </w:r>
      <w:r w:rsidR="00C3780E">
        <w:rPr>
          <w:rFonts w:ascii="Times New Roman" w:hAnsi="Times New Roman" w:cs="Times New Roman"/>
          <w:sz w:val="24"/>
          <w:szCs w:val="24"/>
        </w:rPr>
        <w:t xml:space="preserve">temperatures in all seasons, reduction in snow water equivalent in both winter and spring, and reduction in soil water storage in all seasons as key factors </w:t>
      </w:r>
      <w:r w:rsidR="00C60EE7">
        <w:rPr>
          <w:rFonts w:ascii="Times New Roman" w:hAnsi="Times New Roman" w:cs="Times New Roman"/>
          <w:sz w:val="24"/>
          <w:szCs w:val="24"/>
        </w:rPr>
        <w:t>consistent with</w:t>
      </w:r>
      <w:r w:rsidR="00C3780E">
        <w:rPr>
          <w:rFonts w:ascii="Times New Roman" w:hAnsi="Times New Roman" w:cs="Times New Roman"/>
          <w:sz w:val="24"/>
          <w:szCs w:val="24"/>
        </w:rPr>
        <w:t xml:space="preserve"> drought.</w:t>
      </w:r>
      <w:r w:rsidR="005A5253">
        <w:rPr>
          <w:rFonts w:ascii="Times New Roman" w:hAnsi="Times New Roman" w:cs="Times New Roman"/>
          <w:sz w:val="24"/>
          <w:szCs w:val="24"/>
        </w:rPr>
        <w:t xml:space="preserve">  </w:t>
      </w:r>
    </w:p>
    <w:p w14:paraId="00269084" w14:textId="1DECA6EC" w:rsidR="004465D6" w:rsidRDefault="00F4308C"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We forecasted populations at the segment level, but aggregated results to the three creek populations and total WAFB population for the results.</w:t>
      </w:r>
      <w:r w:rsidR="00FC022D">
        <w:rPr>
          <w:rFonts w:ascii="Times New Roman" w:hAnsi="Times New Roman" w:cs="Times New Roman"/>
          <w:sz w:val="24"/>
          <w:szCs w:val="24"/>
        </w:rPr>
        <w:t xml:space="preserve"> We compare the median and range of observed counts over 32 years to those of the forecasted scenarios. To simplify the results, we </w:t>
      </w:r>
      <w:r w:rsidR="00FC022D">
        <w:rPr>
          <w:rFonts w:ascii="Times New Roman" w:hAnsi="Times New Roman" w:cs="Times New Roman"/>
          <w:sz w:val="24"/>
          <w:szCs w:val="24"/>
        </w:rPr>
        <w:lastRenderedPageBreak/>
        <w:t>present three of the nine scenarios that span the range of outcomes: 1990s, 2000s, and 2010s weather repeated for 2021-2040.</w:t>
      </w:r>
    </w:p>
    <w:p w14:paraId="6F4422F7" w14:textId="77777777" w:rsidR="00FE7BDD" w:rsidRDefault="00FE7BDD" w:rsidP="00242A62">
      <w:pPr>
        <w:spacing w:after="0" w:line="240" w:lineRule="auto"/>
        <w:rPr>
          <w:rFonts w:ascii="Times New Roman" w:hAnsi="Times New Roman" w:cs="Times New Roman"/>
          <w:sz w:val="24"/>
          <w:szCs w:val="24"/>
        </w:rPr>
      </w:pPr>
    </w:p>
    <w:p w14:paraId="73AE201C" w14:textId="48864F8B" w:rsidR="004465D6" w:rsidRPr="001B4B9E" w:rsidRDefault="004465D6" w:rsidP="00242A62">
      <w:pPr>
        <w:spacing w:after="0" w:line="240" w:lineRule="auto"/>
        <w:rPr>
          <w:rFonts w:ascii="Times New Roman" w:hAnsi="Times New Roman" w:cs="Times New Roman"/>
          <w:sz w:val="24"/>
          <w:szCs w:val="24"/>
        </w:rPr>
      </w:pPr>
    </w:p>
    <w:p w14:paraId="50BF7243" w14:textId="6D028616" w:rsidR="008271B2" w:rsidRDefault="008271B2" w:rsidP="00C87418">
      <w:pPr>
        <w:pStyle w:val="Heading1"/>
        <w:rPr>
          <w:ins w:id="8" w:author="Bonnie Heidel" w:date="2021-08-29T16:46:00Z"/>
        </w:rPr>
      </w:pPr>
      <w:r w:rsidRPr="001B4B9E">
        <w:t>Results</w:t>
      </w:r>
      <w:r w:rsidR="007B5BFC">
        <w:t xml:space="preserve"> and discussion</w:t>
      </w:r>
    </w:p>
    <w:p w14:paraId="14DEDF99" w14:textId="7B961526" w:rsidR="007B7BB2" w:rsidRDefault="00655AB7" w:rsidP="00D514CA">
      <w:pPr>
        <w:ind w:firstLine="720"/>
        <w:rPr>
          <w:rFonts w:ascii="Times New Roman" w:hAnsi="Times New Roman" w:cs="Times New Roman"/>
          <w:sz w:val="24"/>
          <w:szCs w:val="24"/>
        </w:rPr>
      </w:pPr>
      <w:r w:rsidRPr="00562E40">
        <w:rPr>
          <w:rFonts w:ascii="Times New Roman" w:hAnsi="Times New Roman" w:cs="Times New Roman"/>
          <w:sz w:val="24"/>
          <w:szCs w:val="24"/>
        </w:rPr>
        <w:t>O</w:t>
      </w:r>
      <w:r w:rsidR="007B7BB2" w:rsidRPr="00562E40">
        <w:rPr>
          <w:rFonts w:ascii="Times New Roman" w:hAnsi="Times New Roman" w:cs="Times New Roman"/>
          <w:sz w:val="24"/>
          <w:szCs w:val="24"/>
        </w:rPr>
        <w:t>ur PVA test</w:t>
      </w:r>
      <w:r w:rsidR="00E14601" w:rsidRPr="00562E40">
        <w:rPr>
          <w:rFonts w:ascii="Times New Roman" w:hAnsi="Times New Roman" w:cs="Times New Roman"/>
          <w:sz w:val="24"/>
          <w:szCs w:val="24"/>
        </w:rPr>
        <w:t>ed</w:t>
      </w:r>
      <w:r w:rsidR="007B7BB2" w:rsidRPr="00562E40">
        <w:rPr>
          <w:rFonts w:ascii="Times New Roman" w:hAnsi="Times New Roman" w:cs="Times New Roman"/>
          <w:sz w:val="24"/>
          <w:szCs w:val="24"/>
        </w:rPr>
        <w:t xml:space="preserve"> how many years it may take to detect a significant change in a population </w:t>
      </w:r>
      <w:r w:rsidR="00AC2DEC" w:rsidRPr="00562E40">
        <w:rPr>
          <w:rFonts w:ascii="Times New Roman" w:hAnsi="Times New Roman" w:cs="Times New Roman"/>
          <w:sz w:val="24"/>
          <w:szCs w:val="24"/>
        </w:rPr>
        <w:t>from</w:t>
      </w:r>
      <w:r w:rsidR="007B7BB2" w:rsidRPr="00562E40">
        <w:rPr>
          <w:rFonts w:ascii="Times New Roman" w:hAnsi="Times New Roman" w:cs="Times New Roman"/>
          <w:sz w:val="24"/>
          <w:szCs w:val="24"/>
        </w:rPr>
        <w:t xml:space="preserve"> flower</w:t>
      </w:r>
      <w:r w:rsidR="00AC2DEC" w:rsidRPr="00562E40">
        <w:rPr>
          <w:rFonts w:ascii="Times New Roman" w:hAnsi="Times New Roman" w:cs="Times New Roman"/>
          <w:sz w:val="24"/>
          <w:szCs w:val="24"/>
        </w:rPr>
        <w:t>ing plant census</w:t>
      </w:r>
      <w:r w:rsidR="007B7BB2" w:rsidRPr="00562E40">
        <w:rPr>
          <w:rFonts w:ascii="Times New Roman" w:hAnsi="Times New Roman" w:cs="Times New Roman"/>
          <w:sz w:val="24"/>
          <w:szCs w:val="24"/>
        </w:rPr>
        <w:t xml:space="preserve"> to inform decisions by the Service after five </w:t>
      </w:r>
      <w:commentRangeStart w:id="9"/>
      <w:commentRangeStart w:id="10"/>
      <w:r w:rsidR="007B7BB2" w:rsidRPr="00562E40">
        <w:rPr>
          <w:rFonts w:ascii="Times New Roman" w:hAnsi="Times New Roman" w:cs="Times New Roman"/>
          <w:sz w:val="24"/>
          <w:szCs w:val="24"/>
        </w:rPr>
        <w:t>years</w:t>
      </w:r>
      <w:commentRangeEnd w:id="9"/>
      <w:r w:rsidR="007B7BB2" w:rsidRPr="00562E40">
        <w:rPr>
          <w:rStyle w:val="CommentReference"/>
        </w:rPr>
        <w:commentReference w:id="9"/>
      </w:r>
      <w:commentRangeEnd w:id="10"/>
      <w:r w:rsidR="00167655">
        <w:rPr>
          <w:rStyle w:val="CommentReference"/>
        </w:rPr>
        <w:commentReference w:id="10"/>
      </w:r>
      <w:r w:rsidR="007B7BB2" w:rsidRPr="00562E40">
        <w:rPr>
          <w:rFonts w:ascii="Times New Roman" w:hAnsi="Times New Roman" w:cs="Times New Roman"/>
          <w:sz w:val="24"/>
          <w:szCs w:val="24"/>
        </w:rPr>
        <w:t>.</w:t>
      </w:r>
      <w:r w:rsidR="0053583C" w:rsidRPr="00562E40">
        <w:rPr>
          <w:rFonts w:ascii="Times New Roman" w:hAnsi="Times New Roman" w:cs="Times New Roman"/>
          <w:sz w:val="24"/>
          <w:szCs w:val="24"/>
        </w:rPr>
        <w:t xml:space="preserve">  </w:t>
      </w:r>
      <w:r w:rsidR="00C13964">
        <w:rPr>
          <w:rFonts w:ascii="Times New Roman" w:hAnsi="Times New Roman" w:cs="Times New Roman"/>
          <w:sz w:val="24"/>
          <w:szCs w:val="24"/>
        </w:rPr>
        <w:t xml:space="preserve">Trend detection breakpoints in the 36-year dataset indicate that an average </w:t>
      </w:r>
      <w:commentRangeStart w:id="11"/>
      <w:r w:rsidR="00C13964">
        <w:rPr>
          <w:rFonts w:ascii="Times New Roman" w:hAnsi="Times New Roman" w:cs="Times New Roman"/>
          <w:sz w:val="24"/>
          <w:szCs w:val="24"/>
        </w:rPr>
        <w:t>of</w:t>
      </w:r>
      <w:commentRangeEnd w:id="11"/>
      <w:r w:rsidR="00665A43">
        <w:rPr>
          <w:rStyle w:val="CommentReference"/>
        </w:rPr>
        <w:commentReference w:id="11"/>
      </w:r>
      <w:r w:rsidR="00C13964">
        <w:rPr>
          <w:rFonts w:ascii="Times New Roman" w:hAnsi="Times New Roman" w:cs="Times New Roman"/>
          <w:sz w:val="24"/>
          <w:szCs w:val="24"/>
        </w:rPr>
        <w:t xml:space="preserve"> ?? years census data would have been necessary to detect change in the WAFB population, or ??-?? years if the Base had only one of the three subpopulations.  </w:t>
      </w:r>
      <w:r w:rsidR="0053583C" w:rsidRPr="00562E40">
        <w:rPr>
          <w:rFonts w:ascii="Times New Roman" w:hAnsi="Times New Roman" w:cs="Times New Roman"/>
          <w:sz w:val="24"/>
          <w:szCs w:val="24"/>
        </w:rPr>
        <w:t xml:space="preserve">Results </w:t>
      </w:r>
      <w:r w:rsidR="00452319" w:rsidRPr="00562E40">
        <w:rPr>
          <w:rFonts w:ascii="Times New Roman" w:hAnsi="Times New Roman" w:cs="Times New Roman"/>
          <w:sz w:val="24"/>
          <w:szCs w:val="24"/>
        </w:rPr>
        <w:t>were</w:t>
      </w:r>
      <w:r w:rsidR="0053583C" w:rsidRPr="00562E40">
        <w:rPr>
          <w:rFonts w:ascii="Times New Roman" w:hAnsi="Times New Roman" w:cs="Times New Roman"/>
          <w:sz w:val="24"/>
          <w:szCs w:val="24"/>
        </w:rPr>
        <w:t xml:space="preserve"> tempered by environmental covariates</w:t>
      </w:r>
      <w:r w:rsidR="00C13964">
        <w:rPr>
          <w:rFonts w:ascii="Times New Roman" w:hAnsi="Times New Roman" w:cs="Times New Roman"/>
          <w:sz w:val="24"/>
          <w:szCs w:val="24"/>
        </w:rPr>
        <w:t xml:space="preserve"> and</w:t>
      </w:r>
      <w:r w:rsidR="0053583C" w:rsidRPr="00562E40">
        <w:rPr>
          <w:rFonts w:ascii="Times New Roman" w:hAnsi="Times New Roman" w:cs="Times New Roman"/>
          <w:sz w:val="24"/>
          <w:szCs w:val="24"/>
        </w:rPr>
        <w:t xml:space="preserve"> forecasted growth rates </w:t>
      </w:r>
      <w:r w:rsidR="00665A43">
        <w:rPr>
          <w:rFonts w:ascii="Times New Roman" w:hAnsi="Times New Roman" w:cs="Times New Roman"/>
          <w:sz w:val="24"/>
          <w:szCs w:val="24"/>
        </w:rPr>
        <w:t>that varied over time.</w:t>
      </w:r>
    </w:p>
    <w:p w14:paraId="4CDF2A30" w14:textId="77777777" w:rsidR="00E14D97" w:rsidRDefault="00E14D97" w:rsidP="00E14D97">
      <w:pPr>
        <w:pStyle w:val="Heading2"/>
      </w:pPr>
      <w:r>
        <w:t>Trend detection</w:t>
      </w:r>
    </w:p>
    <w:p w14:paraId="2862432A" w14:textId="77777777" w:rsidR="00E14D97" w:rsidRDefault="00E14D97" w:rsidP="00E14D9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Detecting trends within a five-year monitoring window, as proposed, is unlikely as indicated by past trends. Automatic detection of changes in the monitoring time-series did not detect the significant breakpoint in the population trend until 4-8 years after the change had occurred.</w:t>
      </w:r>
    </w:p>
    <w:p w14:paraId="5CB75FEC" w14:textId="77777777" w:rsidR="00E14D97" w:rsidRDefault="00E14D97" w:rsidP="00E14D9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selected breakpoint years in the population trends change depending on the scale of population (total on WAFB, creek population, or smaller segment subdivisions). If summing the entire WAFB population together, no decline during the 2000-2006 drought would be detected (Figure 12) as evidence for the subpopulations buffering overall population trend. If each of the three </w:t>
      </w:r>
      <w:proofErr w:type="gramStart"/>
      <w:r>
        <w:rPr>
          <w:rFonts w:ascii="Times New Roman" w:hAnsi="Times New Roman" w:cs="Times New Roman"/>
          <w:sz w:val="24"/>
          <w:szCs w:val="24"/>
        </w:rPr>
        <w:t>creek</w:t>
      </w:r>
      <w:proofErr w:type="gramEnd"/>
      <w:r>
        <w:rPr>
          <w:rFonts w:ascii="Times New Roman" w:hAnsi="Times New Roman" w:cs="Times New Roman"/>
          <w:sz w:val="24"/>
          <w:szCs w:val="24"/>
        </w:rPr>
        <w:t xml:space="preserve"> were separate populations, significant decline would be detected on Crow Creek.  We see how the decline on Crow Creek was masked by the relative stability on Diamond and Unnamed Creeks.</w:t>
      </w:r>
    </w:p>
    <w:p w14:paraId="01E7CD62" w14:textId="77777777" w:rsidR="00E14D97" w:rsidRDefault="00E14D97" w:rsidP="00E14D9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Crow Creek population has approximately halved twice during the 32-year monitoring period. Across these two trend breakpoints, carrying capacity was estimated at 1,585 in 1988-1997, 841 in 1998-2001, and 346 in 2002-2019 (Figure 12). The decline in carrying capacity would be a key goal for post-delisting monitoring to detect. The breakpoint detection algorithm was carried out with shorter time-series from 1988 to varying endpoints from 1995-2020 to see when changes were detected. The changes on Crow Creek were not detected until after 2005, at a lag of either 4 or 8 years depending on whether the breakpoint in 1997 or 2001 is the basis. Either 1997 or 2001 were considered as the best single breakpoint as the time-series length grew until the final identification of two distinct breakpoints in 1998 and 2001 solidified in 2016. </w:t>
      </w:r>
    </w:p>
    <w:p w14:paraId="1B3B63DA" w14:textId="59F047D3" w:rsidR="00E14D97" w:rsidRPr="001B4B9E" w:rsidRDefault="00E14D97" w:rsidP="00D514C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an example of the algorithm performance with an increasing population, the Unnamed Creek carrying capacity increased from 1731 in 1988-1994 to 2503 in 1995-2019. The algorithm was carried out with time-series from 1988 to varying endpoints from 1995-2020 to see when changes were detected. Including a breakpoint for 1994 was not considered in the best models until after 2003. It was consistently included for all longer time-series. For a couple years of analysis, an additional breakpoint in 2012 was estimated as the start of another increase in carrying capacity but was no longer supported with more data.</w:t>
      </w:r>
      <w:r>
        <w:rPr>
          <w:rFonts w:ascii="Times New Roman" w:hAnsi="Times New Roman" w:cs="Times New Roman"/>
          <w:sz w:val="24"/>
          <w:szCs w:val="24"/>
        </w:rPr>
        <w:tab/>
      </w:r>
      <w:r w:rsidRPr="001F1E5F">
        <w:rPr>
          <w:rFonts w:ascii="Times New Roman" w:hAnsi="Times New Roman" w:cs="Times New Roman"/>
          <w:sz w:val="24"/>
          <w:szCs w:val="24"/>
        </w:rPr>
        <w:t xml:space="preserve">We </w:t>
      </w:r>
      <w:r w:rsidR="001F1E5F" w:rsidRPr="001F1E5F">
        <w:rPr>
          <w:rFonts w:ascii="Times New Roman" w:hAnsi="Times New Roman" w:cs="Times New Roman"/>
          <w:sz w:val="24"/>
          <w:szCs w:val="24"/>
        </w:rPr>
        <w:t>also determined</w:t>
      </w:r>
      <w:r w:rsidRPr="001F1E5F">
        <w:rPr>
          <w:rFonts w:ascii="Times New Roman" w:hAnsi="Times New Roman" w:cs="Times New Roman"/>
          <w:sz w:val="24"/>
          <w:szCs w:val="24"/>
        </w:rPr>
        <w:t xml:space="preserve"> the breakpoints for each segment </w:t>
      </w:r>
      <w:r w:rsidR="001F1E5F" w:rsidRPr="001F1E5F">
        <w:rPr>
          <w:rStyle w:val="cf01"/>
          <w:rFonts w:ascii="Times New Roman" w:hAnsi="Times New Roman" w:cs="Times New Roman"/>
          <w:sz w:val="24"/>
          <w:szCs w:val="24"/>
        </w:rPr>
        <w:t>showing differences with stream determinations  in the number of break points, differences of break point timing, and different break point trends.</w:t>
      </w:r>
      <w:r w:rsidR="001F1E5F" w:rsidRPr="001F1E5F">
        <w:rPr>
          <w:rFonts w:ascii="Times New Roman" w:hAnsi="Times New Roman" w:cs="Times New Roman"/>
          <w:sz w:val="24"/>
          <w:szCs w:val="24"/>
        </w:rPr>
        <w:t xml:space="preserve"> </w:t>
      </w:r>
      <w:r>
        <w:rPr>
          <w:rFonts w:ascii="Times New Roman" w:hAnsi="Times New Roman" w:cs="Times New Roman"/>
          <w:sz w:val="24"/>
          <w:szCs w:val="24"/>
        </w:rPr>
        <w:t xml:space="preserve">This breakpoint detection for the population simulations with climate models would give greater insight into how frequently trend detection algorithms would give accurate </w:t>
      </w:r>
      <w:commentRangeStart w:id="12"/>
      <w:r>
        <w:rPr>
          <w:rFonts w:ascii="Times New Roman" w:hAnsi="Times New Roman" w:cs="Times New Roman"/>
          <w:sz w:val="24"/>
          <w:szCs w:val="24"/>
        </w:rPr>
        <w:t>results</w:t>
      </w:r>
      <w:commentRangeEnd w:id="12"/>
      <w:r>
        <w:rPr>
          <w:rStyle w:val="CommentReference"/>
        </w:rPr>
        <w:commentReference w:id="12"/>
      </w:r>
      <w:r>
        <w:rPr>
          <w:rFonts w:ascii="Times New Roman" w:hAnsi="Times New Roman" w:cs="Times New Roman"/>
          <w:sz w:val="24"/>
          <w:szCs w:val="24"/>
        </w:rPr>
        <w:t xml:space="preserve">. </w:t>
      </w:r>
    </w:p>
    <w:p w14:paraId="5072725E" w14:textId="77777777" w:rsidR="00E14D97" w:rsidRPr="001B4B9E" w:rsidRDefault="00E14D97" w:rsidP="00E14D97">
      <w:pPr>
        <w:spacing w:after="0" w:line="240" w:lineRule="auto"/>
        <w:rPr>
          <w:rFonts w:ascii="Times New Roman" w:hAnsi="Times New Roman" w:cs="Times New Roman"/>
          <w:sz w:val="24"/>
          <w:szCs w:val="24"/>
        </w:rPr>
      </w:pPr>
    </w:p>
    <w:p w14:paraId="519A67A0" w14:textId="77777777" w:rsidR="00E14D97" w:rsidRDefault="00E14D97" w:rsidP="00E14D97">
      <w:pPr>
        <w:spacing w:after="0" w:line="240" w:lineRule="auto"/>
        <w:rPr>
          <w:rFonts w:ascii="Times New Roman" w:hAnsi="Times New Roman" w:cs="Times New Roman"/>
          <w:sz w:val="24"/>
          <w:szCs w:val="24"/>
        </w:rPr>
      </w:pPr>
    </w:p>
    <w:p w14:paraId="2B86390C" w14:textId="77777777" w:rsidR="00E14D97" w:rsidRDefault="00E14D97" w:rsidP="00E14D97">
      <w:pPr>
        <w:spacing w:after="0" w:line="240" w:lineRule="auto"/>
        <w:rPr>
          <w:rFonts w:ascii="Times New Roman" w:hAnsi="Times New Roman" w:cs="Times New Roman"/>
          <w:sz w:val="24"/>
          <w:szCs w:val="24"/>
        </w:rPr>
      </w:pPr>
      <w:r>
        <w:rPr>
          <w:noProof/>
        </w:rPr>
        <w:drawing>
          <wp:inline distT="0" distB="0" distL="0" distR="0" wp14:anchorId="6446AA71" wp14:editId="0605AE69">
            <wp:extent cx="5943600" cy="3800475"/>
            <wp:effectExtent l="0" t="0" r="0" b="9525"/>
            <wp:docPr id="1021048917" name="Picture 1021048917"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48917" name="Picture 1021048917" descr="A graph of different numbers&#10;&#10;Description automatically generated with medium confidence"/>
                    <pic:cNvPicPr/>
                  </pic:nvPicPr>
                  <pic:blipFill>
                    <a:blip r:embed="rId13"/>
                    <a:stretch>
                      <a:fillRect/>
                    </a:stretch>
                  </pic:blipFill>
                  <pic:spPr>
                    <a:xfrm>
                      <a:off x="0" y="0"/>
                      <a:ext cx="5943600" cy="3800475"/>
                    </a:xfrm>
                    <a:prstGeom prst="rect">
                      <a:avLst/>
                    </a:prstGeom>
                  </pic:spPr>
                </pic:pic>
              </a:graphicData>
            </a:graphic>
          </wp:inline>
        </w:drawing>
      </w:r>
    </w:p>
    <w:p w14:paraId="5747459E" w14:textId="77777777" w:rsidR="00E14D97" w:rsidRPr="005F3DC4" w:rsidRDefault="00E14D97" w:rsidP="00E14D97">
      <w:pPr>
        <w:spacing w:after="0" w:line="240" w:lineRule="auto"/>
        <w:rPr>
          <w:rFonts w:ascii="Times New Roman" w:hAnsi="Times New Roman" w:cs="Times New Roman"/>
          <w:sz w:val="20"/>
          <w:szCs w:val="20"/>
        </w:rPr>
      </w:pPr>
      <w:r w:rsidRPr="005F3DC4">
        <w:rPr>
          <w:rFonts w:ascii="Times New Roman" w:hAnsi="Times New Roman" w:cs="Times New Roman"/>
          <w:sz w:val="20"/>
          <w:szCs w:val="20"/>
        </w:rPr>
        <w:t xml:space="preserve">Figure 12: Breakpoints were estimated for the monitoring time-series, and the modeled carrying capacity for each distinct era is plotted as dashed lines. If lines are missing, the algorithm gave unrealistic results that we exclude here. Data points are flower counts observed during </w:t>
      </w:r>
      <w:commentRangeStart w:id="13"/>
      <w:r w:rsidRPr="005F3DC4">
        <w:rPr>
          <w:rFonts w:ascii="Times New Roman" w:hAnsi="Times New Roman" w:cs="Times New Roman"/>
          <w:sz w:val="20"/>
          <w:szCs w:val="20"/>
        </w:rPr>
        <w:t>monitoring</w:t>
      </w:r>
      <w:commentRangeEnd w:id="13"/>
      <w:r w:rsidR="005B5951">
        <w:rPr>
          <w:rStyle w:val="CommentReference"/>
        </w:rPr>
        <w:commentReference w:id="13"/>
      </w:r>
      <w:r w:rsidRPr="005F3DC4">
        <w:rPr>
          <w:rFonts w:ascii="Times New Roman" w:hAnsi="Times New Roman" w:cs="Times New Roman"/>
          <w:sz w:val="20"/>
          <w:szCs w:val="20"/>
        </w:rPr>
        <w:t>.</w:t>
      </w:r>
    </w:p>
    <w:p w14:paraId="2EFEE609" w14:textId="5AB5C267" w:rsidR="001F1E5F" w:rsidRPr="007B7BB2" w:rsidRDefault="001F1E5F" w:rsidP="001F1E5F"/>
    <w:p w14:paraId="7BD71E07" w14:textId="1C6A0FC4" w:rsidR="008271B2" w:rsidRPr="001B4B9E" w:rsidRDefault="00BE16CB" w:rsidP="00E14D97">
      <w:pPr>
        <w:pStyle w:val="Heading2"/>
      </w:pPr>
      <w:r>
        <w:t>E</w:t>
      </w:r>
      <w:r w:rsidR="008271B2" w:rsidRPr="001B4B9E">
        <w:t>nvironmental covariates</w:t>
      </w:r>
    </w:p>
    <w:p w14:paraId="3D6F22E9" w14:textId="259345D5" w:rsidR="00BE16CB" w:rsidRDefault="00BE16CB"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The best time window and time lag for covariates and the form of the relationship (linear or quadratic) varied. We interpret</w:t>
      </w:r>
      <w:r w:rsidR="005561F9">
        <w:rPr>
          <w:rFonts w:ascii="Times New Roman" w:hAnsi="Times New Roman" w:cs="Times New Roman"/>
          <w:sz w:val="24"/>
          <w:szCs w:val="24"/>
        </w:rPr>
        <w:t>ed</w:t>
      </w:r>
      <w:r>
        <w:rPr>
          <w:rFonts w:ascii="Times New Roman" w:hAnsi="Times New Roman" w:cs="Times New Roman"/>
          <w:sz w:val="24"/>
          <w:szCs w:val="24"/>
        </w:rPr>
        <w:t xml:space="preserve"> the results of the top models </w:t>
      </w: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 lifecycle, but the associations in the best-fit models </w:t>
      </w:r>
      <w:r w:rsidR="005561F9">
        <w:rPr>
          <w:rFonts w:ascii="Times New Roman" w:hAnsi="Times New Roman" w:cs="Times New Roman"/>
          <w:sz w:val="24"/>
          <w:szCs w:val="24"/>
        </w:rPr>
        <w:t>are</w:t>
      </w:r>
      <w:r>
        <w:rPr>
          <w:rFonts w:ascii="Times New Roman" w:hAnsi="Times New Roman" w:cs="Times New Roman"/>
          <w:sz w:val="24"/>
          <w:szCs w:val="24"/>
        </w:rPr>
        <w:t xml:space="preserve"> unlikely to be the sole time window in which the environment affect</w:t>
      </w:r>
      <w:r w:rsidR="005561F9">
        <w:rPr>
          <w:rFonts w:ascii="Times New Roman" w:hAnsi="Times New Roman" w:cs="Times New Roman"/>
          <w:sz w:val="24"/>
          <w:szCs w:val="24"/>
        </w:rPr>
        <w:t>s</w:t>
      </w:r>
      <w:r>
        <w:rPr>
          <w:rFonts w:ascii="Times New Roman" w:hAnsi="Times New Roman" w:cs="Times New Roman"/>
          <w:sz w:val="24"/>
          <w:szCs w:val="24"/>
        </w:rPr>
        <w:t xml:space="preserve"> population growth rates.</w:t>
      </w:r>
    </w:p>
    <w:p w14:paraId="074B4544" w14:textId="720045D0" w:rsidR="008271B2" w:rsidRPr="001B4B9E" w:rsidRDefault="00BE16CB" w:rsidP="00BE16C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Stream discharge for Crow Creek</w:t>
      </w:r>
      <w:r w:rsidR="001C2686">
        <w:rPr>
          <w:rFonts w:ascii="Times New Roman" w:hAnsi="Times New Roman" w:cs="Times New Roman"/>
          <w:sz w:val="24"/>
          <w:szCs w:val="24"/>
        </w:rPr>
        <w:t xml:space="preserve"> was</w:t>
      </w:r>
      <w:r>
        <w:rPr>
          <w:rFonts w:ascii="Times New Roman" w:hAnsi="Times New Roman" w:cs="Times New Roman"/>
          <w:sz w:val="24"/>
          <w:szCs w:val="24"/>
        </w:rPr>
        <w:t xml:space="preserve"> assumed to correlate with </w:t>
      </w:r>
      <w:r w:rsidR="005561F9">
        <w:rPr>
          <w:rFonts w:ascii="Times New Roman" w:hAnsi="Times New Roman" w:cs="Times New Roman"/>
          <w:sz w:val="24"/>
          <w:szCs w:val="24"/>
        </w:rPr>
        <w:t xml:space="preserve">moisture </w:t>
      </w:r>
      <w:r>
        <w:rPr>
          <w:rFonts w:ascii="Times New Roman" w:hAnsi="Times New Roman" w:cs="Times New Roman"/>
          <w:sz w:val="24"/>
          <w:szCs w:val="24"/>
        </w:rPr>
        <w:t>conditions across all segments</w:t>
      </w:r>
      <w:r w:rsidR="00C3780E">
        <w:rPr>
          <w:rFonts w:ascii="Times New Roman" w:hAnsi="Times New Roman" w:cs="Times New Roman"/>
          <w:sz w:val="24"/>
          <w:szCs w:val="24"/>
        </w:rPr>
        <w:t xml:space="preserve"> and soil water equivalents in </w:t>
      </w:r>
      <w:proofErr w:type="gramStart"/>
      <w:r w:rsidR="00C3780E">
        <w:rPr>
          <w:rFonts w:ascii="Times New Roman" w:hAnsi="Times New Roman" w:cs="Times New Roman"/>
          <w:sz w:val="24"/>
          <w:szCs w:val="24"/>
        </w:rPr>
        <w:t>particular</w:t>
      </w:r>
      <w:r>
        <w:rPr>
          <w:rFonts w:ascii="Times New Roman" w:hAnsi="Times New Roman" w:cs="Times New Roman"/>
          <w:sz w:val="24"/>
          <w:szCs w:val="24"/>
        </w:rPr>
        <w:t xml:space="preserve">, </w:t>
      </w:r>
      <w:r w:rsidR="001C2686">
        <w:rPr>
          <w:rFonts w:ascii="Times New Roman" w:hAnsi="Times New Roman" w:cs="Times New Roman"/>
          <w:sz w:val="24"/>
          <w:szCs w:val="24"/>
        </w:rPr>
        <w:t>and</w:t>
      </w:r>
      <w:proofErr w:type="gramEnd"/>
      <w:r w:rsidR="001C2686">
        <w:rPr>
          <w:rFonts w:ascii="Times New Roman" w:hAnsi="Times New Roman" w:cs="Times New Roman"/>
          <w:sz w:val="24"/>
          <w:szCs w:val="24"/>
        </w:rPr>
        <w:t xml:space="preserve"> </w:t>
      </w:r>
      <w:r>
        <w:rPr>
          <w:rFonts w:ascii="Times New Roman" w:hAnsi="Times New Roman" w:cs="Times New Roman"/>
          <w:sz w:val="24"/>
          <w:szCs w:val="24"/>
        </w:rPr>
        <w:t>ha</w:t>
      </w:r>
      <w:r w:rsidR="005561F9">
        <w:rPr>
          <w:rFonts w:ascii="Times New Roman" w:hAnsi="Times New Roman" w:cs="Times New Roman"/>
          <w:sz w:val="24"/>
          <w:szCs w:val="24"/>
        </w:rPr>
        <w:t>d</w:t>
      </w:r>
      <w:r>
        <w:rPr>
          <w:rFonts w:ascii="Times New Roman" w:hAnsi="Times New Roman" w:cs="Times New Roman"/>
          <w:sz w:val="24"/>
          <w:szCs w:val="24"/>
        </w:rPr>
        <w:t xml:space="preserve"> the most supported time</w:t>
      </w:r>
      <w:r w:rsidR="00A77221" w:rsidRPr="001B4B9E">
        <w:rPr>
          <w:rFonts w:ascii="Times New Roman" w:hAnsi="Times New Roman" w:cs="Times New Roman"/>
          <w:sz w:val="24"/>
          <w:szCs w:val="24"/>
        </w:rPr>
        <w:t xml:space="preserve"> window</w:t>
      </w:r>
      <w:r w:rsidR="003E2335" w:rsidRPr="001B4B9E">
        <w:rPr>
          <w:rFonts w:ascii="Times New Roman" w:hAnsi="Times New Roman" w:cs="Times New Roman"/>
          <w:sz w:val="24"/>
          <w:szCs w:val="24"/>
        </w:rPr>
        <w:t xml:space="preserve"> (weight 11%)</w:t>
      </w:r>
      <w:r w:rsidR="00A77221" w:rsidRPr="001B4B9E">
        <w:rPr>
          <w:rFonts w:ascii="Times New Roman" w:hAnsi="Times New Roman" w:cs="Times New Roman"/>
          <w:sz w:val="24"/>
          <w:szCs w:val="24"/>
        </w:rPr>
        <w:t xml:space="preserve"> 23</w:t>
      </w:r>
      <w:r>
        <w:rPr>
          <w:rFonts w:ascii="Times New Roman" w:hAnsi="Times New Roman" w:cs="Times New Roman"/>
          <w:sz w:val="24"/>
          <w:szCs w:val="24"/>
        </w:rPr>
        <w:t>-</w:t>
      </w:r>
      <w:r w:rsidR="00A77221" w:rsidRPr="001B4B9E">
        <w:rPr>
          <w:rFonts w:ascii="Times New Roman" w:hAnsi="Times New Roman" w:cs="Times New Roman"/>
          <w:sz w:val="24"/>
          <w:szCs w:val="24"/>
        </w:rPr>
        <w:t xml:space="preserve">7 months before </w:t>
      </w:r>
      <w:r>
        <w:rPr>
          <w:rFonts w:ascii="Times New Roman" w:hAnsi="Times New Roman" w:cs="Times New Roman"/>
          <w:sz w:val="24"/>
          <w:szCs w:val="24"/>
        </w:rPr>
        <w:t xml:space="preserve">the </w:t>
      </w:r>
      <w:r w:rsidR="00A77221" w:rsidRPr="001B4B9E">
        <w:rPr>
          <w:rFonts w:ascii="Times New Roman" w:hAnsi="Times New Roman" w:cs="Times New Roman"/>
          <w:sz w:val="24"/>
          <w:szCs w:val="24"/>
        </w:rPr>
        <w:t>August census</w:t>
      </w:r>
      <w:r>
        <w:rPr>
          <w:rFonts w:ascii="Times New Roman" w:hAnsi="Times New Roman" w:cs="Times New Roman"/>
          <w:sz w:val="24"/>
          <w:szCs w:val="24"/>
        </w:rPr>
        <w:t xml:space="preserve"> (red region in Figure 2A). </w:t>
      </w:r>
      <w:r w:rsidR="00604579" w:rsidRPr="00B95B93">
        <w:rPr>
          <w:rFonts w:ascii="Times New Roman" w:hAnsi="Times New Roman" w:cs="Times New Roman"/>
          <w:sz w:val="24"/>
          <w:szCs w:val="24"/>
        </w:rPr>
        <w:t>The quadratic model suggest</w:t>
      </w:r>
      <w:r w:rsidR="005561F9" w:rsidRPr="00B95B93">
        <w:rPr>
          <w:rFonts w:ascii="Times New Roman" w:hAnsi="Times New Roman" w:cs="Times New Roman"/>
          <w:sz w:val="24"/>
          <w:szCs w:val="24"/>
        </w:rPr>
        <w:t>ed</w:t>
      </w:r>
      <w:r w:rsidR="00604579" w:rsidRPr="00B95B93">
        <w:rPr>
          <w:rFonts w:ascii="Times New Roman" w:hAnsi="Times New Roman" w:cs="Times New Roman"/>
          <w:sz w:val="24"/>
          <w:szCs w:val="24"/>
        </w:rPr>
        <w:t xml:space="preserve"> that high flow in the two years prior to flowering counts decreases the annual population growth rates (Figure </w:t>
      </w:r>
      <w:commentRangeStart w:id="14"/>
      <w:r w:rsidR="00604579" w:rsidRPr="00B95B93">
        <w:rPr>
          <w:rFonts w:ascii="Times New Roman" w:hAnsi="Times New Roman" w:cs="Times New Roman"/>
          <w:sz w:val="24"/>
          <w:szCs w:val="24"/>
        </w:rPr>
        <w:t>2B</w:t>
      </w:r>
      <w:commentRangeEnd w:id="14"/>
      <w:r w:rsidR="001C2686" w:rsidRPr="00B95B93">
        <w:rPr>
          <w:rStyle w:val="CommentReference"/>
        </w:rPr>
        <w:commentReference w:id="14"/>
      </w:r>
      <w:r w:rsidR="00604579" w:rsidRPr="00B95B93">
        <w:rPr>
          <w:rFonts w:ascii="Times New Roman" w:hAnsi="Times New Roman" w:cs="Times New Roman"/>
          <w:sz w:val="24"/>
          <w:szCs w:val="24"/>
        </w:rPr>
        <w:t>).</w:t>
      </w:r>
    </w:p>
    <w:p w14:paraId="61EAC32F" w14:textId="064EDE16" w:rsidR="00A77221" w:rsidRPr="001B4B9E" w:rsidRDefault="00A77221" w:rsidP="00242A62">
      <w:pPr>
        <w:spacing w:after="0" w:line="240" w:lineRule="auto"/>
        <w:rPr>
          <w:rFonts w:ascii="Times New Roman" w:hAnsi="Times New Roman" w:cs="Times New Roman"/>
          <w:sz w:val="24"/>
          <w:szCs w:val="24"/>
        </w:rPr>
      </w:pPr>
    </w:p>
    <w:p w14:paraId="1AAA96B6" w14:textId="5693479F" w:rsidR="00A77221" w:rsidRDefault="00DA6114" w:rsidP="00242A62">
      <w:pPr>
        <w:spacing w:after="0" w:line="240" w:lineRule="auto"/>
        <w:rPr>
          <w:rFonts w:ascii="Times New Roman" w:hAnsi="Times New Roman" w:cs="Times New Roman"/>
          <w:sz w:val="24"/>
          <w:szCs w:val="24"/>
        </w:rPr>
      </w:pPr>
      <w:r w:rsidRPr="001B4B9E">
        <w:rPr>
          <w:noProof/>
          <w:sz w:val="24"/>
          <w:szCs w:val="24"/>
        </w:rPr>
        <w:lastRenderedPageBreak/>
        <w:drawing>
          <wp:inline distT="0" distB="0" distL="0" distR="0" wp14:anchorId="05A7E6D4" wp14:editId="1B01997E">
            <wp:extent cx="4572000" cy="23514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2351454"/>
                    </a:xfrm>
                    <a:prstGeom prst="rect">
                      <a:avLst/>
                    </a:prstGeom>
                  </pic:spPr>
                </pic:pic>
              </a:graphicData>
            </a:graphic>
          </wp:inline>
        </w:drawing>
      </w:r>
    </w:p>
    <w:p w14:paraId="6B2F7514" w14:textId="3B20E28B" w:rsidR="00BE16CB" w:rsidRPr="00622837" w:rsidRDefault="00BE16CB" w:rsidP="00242A62">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Figure 2: The timing of stream discharge associated with models of annual population growth rates</w:t>
      </w:r>
      <w:r w:rsidR="00604579" w:rsidRPr="00622837">
        <w:rPr>
          <w:rFonts w:ascii="Times New Roman" w:hAnsi="Times New Roman" w:cs="Times New Roman"/>
          <w:sz w:val="20"/>
          <w:szCs w:val="20"/>
        </w:rPr>
        <w:t xml:space="preserve"> has its best fits in the red region (A) and shows decreasing growth rates with higher discharge within the time window (B). Data points show the growth rates of each segment and year, with the blue color lightening as years are more recent.</w:t>
      </w:r>
    </w:p>
    <w:p w14:paraId="58EC39B9" w14:textId="576A92B5" w:rsidR="00A77221" w:rsidRPr="001B4B9E" w:rsidRDefault="00A77221" w:rsidP="00242A62">
      <w:pPr>
        <w:spacing w:after="0" w:line="240" w:lineRule="auto"/>
        <w:rPr>
          <w:rFonts w:ascii="Times New Roman" w:hAnsi="Times New Roman" w:cs="Times New Roman"/>
          <w:sz w:val="24"/>
          <w:szCs w:val="24"/>
        </w:rPr>
      </w:pPr>
    </w:p>
    <w:p w14:paraId="3644128B" w14:textId="7F0D9F95" w:rsidR="00A64E19" w:rsidRPr="001B4B9E" w:rsidRDefault="00604579" w:rsidP="0060457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 negative l</w:t>
      </w:r>
      <w:r w:rsidR="00DA6114" w:rsidRPr="001B4B9E">
        <w:rPr>
          <w:rFonts w:ascii="Times New Roman" w:hAnsi="Times New Roman" w:cs="Times New Roman"/>
          <w:sz w:val="24"/>
          <w:szCs w:val="24"/>
        </w:rPr>
        <w:t xml:space="preserve">inear </w:t>
      </w:r>
      <w:r>
        <w:rPr>
          <w:rFonts w:ascii="Times New Roman" w:hAnsi="Times New Roman" w:cs="Times New Roman"/>
          <w:sz w:val="24"/>
          <w:szCs w:val="24"/>
        </w:rPr>
        <w:t xml:space="preserve">model of temperature’s effect </w:t>
      </w:r>
      <w:r w:rsidR="00DA6114" w:rsidRPr="001B4B9E">
        <w:rPr>
          <w:rFonts w:ascii="Times New Roman" w:hAnsi="Times New Roman" w:cs="Times New Roman"/>
          <w:sz w:val="24"/>
          <w:szCs w:val="24"/>
        </w:rPr>
        <w:t xml:space="preserve">was supported over </w:t>
      </w:r>
      <w:r>
        <w:rPr>
          <w:rFonts w:ascii="Times New Roman" w:hAnsi="Times New Roman" w:cs="Times New Roman"/>
          <w:sz w:val="24"/>
          <w:szCs w:val="24"/>
        </w:rPr>
        <w:t xml:space="preserve">a </w:t>
      </w:r>
      <w:r w:rsidR="00DA6114" w:rsidRPr="001B4B9E">
        <w:rPr>
          <w:rFonts w:ascii="Times New Roman" w:hAnsi="Times New Roman" w:cs="Times New Roman"/>
          <w:sz w:val="24"/>
          <w:szCs w:val="24"/>
        </w:rPr>
        <w:t xml:space="preserve">quadratic </w:t>
      </w:r>
      <w:r>
        <w:rPr>
          <w:rFonts w:ascii="Times New Roman" w:hAnsi="Times New Roman" w:cs="Times New Roman"/>
          <w:sz w:val="24"/>
          <w:szCs w:val="24"/>
        </w:rPr>
        <w:t>model (Figure 3B)</w:t>
      </w:r>
      <w:r w:rsidR="00DA6114" w:rsidRPr="001B4B9E">
        <w:rPr>
          <w:rFonts w:ascii="Times New Roman" w:hAnsi="Times New Roman" w:cs="Times New Roman"/>
          <w:sz w:val="24"/>
          <w:szCs w:val="24"/>
        </w:rPr>
        <w:t>.</w:t>
      </w:r>
      <w:r>
        <w:rPr>
          <w:rFonts w:ascii="Times New Roman" w:hAnsi="Times New Roman" w:cs="Times New Roman"/>
          <w:sz w:val="24"/>
          <w:szCs w:val="24"/>
        </w:rPr>
        <w:t xml:space="preserve"> The b</w:t>
      </w:r>
      <w:r w:rsidR="00A64E19" w:rsidRPr="001B4B9E">
        <w:rPr>
          <w:rFonts w:ascii="Times New Roman" w:hAnsi="Times New Roman" w:cs="Times New Roman"/>
          <w:sz w:val="24"/>
          <w:szCs w:val="24"/>
        </w:rPr>
        <w:t>est model (</w:t>
      </w:r>
      <w:r w:rsidR="00DA6114" w:rsidRPr="001B4B9E">
        <w:rPr>
          <w:rFonts w:ascii="Times New Roman" w:hAnsi="Times New Roman" w:cs="Times New Roman"/>
          <w:sz w:val="24"/>
          <w:szCs w:val="24"/>
        </w:rPr>
        <w:t>83</w:t>
      </w:r>
      <w:r w:rsidR="00A64E19" w:rsidRPr="001B4B9E">
        <w:rPr>
          <w:rFonts w:ascii="Times New Roman" w:hAnsi="Times New Roman" w:cs="Times New Roman"/>
          <w:sz w:val="24"/>
          <w:szCs w:val="24"/>
        </w:rPr>
        <w:t>% weight) include</w:t>
      </w:r>
      <w:r w:rsidR="005561F9">
        <w:rPr>
          <w:rFonts w:ascii="Times New Roman" w:hAnsi="Times New Roman" w:cs="Times New Roman"/>
          <w:sz w:val="24"/>
          <w:szCs w:val="24"/>
        </w:rPr>
        <w:t>d</w:t>
      </w:r>
      <w:r w:rsidR="00A64E19" w:rsidRPr="001B4B9E">
        <w:rPr>
          <w:rFonts w:ascii="Times New Roman" w:hAnsi="Times New Roman" w:cs="Times New Roman"/>
          <w:sz w:val="24"/>
          <w:szCs w:val="24"/>
        </w:rPr>
        <w:t xml:space="preserve"> fall-winter of two years before census (23-19 months ago)</w:t>
      </w:r>
      <w:r>
        <w:rPr>
          <w:rFonts w:ascii="Times New Roman" w:hAnsi="Times New Roman" w:cs="Times New Roman"/>
          <w:sz w:val="24"/>
          <w:szCs w:val="24"/>
        </w:rPr>
        <w:t>(Figure 3A). The small region of yellow in the lower left region show</w:t>
      </w:r>
      <w:r w:rsidR="005561F9">
        <w:rPr>
          <w:rFonts w:ascii="Times New Roman" w:hAnsi="Times New Roman" w:cs="Times New Roman"/>
          <w:sz w:val="24"/>
          <w:szCs w:val="24"/>
        </w:rPr>
        <w:t>ed</w:t>
      </w:r>
      <w:r>
        <w:rPr>
          <w:rFonts w:ascii="Times New Roman" w:hAnsi="Times New Roman" w:cs="Times New Roman"/>
          <w:sz w:val="24"/>
          <w:szCs w:val="24"/>
        </w:rPr>
        <w:t xml:space="preserve"> that temperature in the months immediately preceding the August census also impact</w:t>
      </w:r>
      <w:r w:rsidR="005561F9">
        <w:rPr>
          <w:rFonts w:ascii="Times New Roman" w:hAnsi="Times New Roman" w:cs="Times New Roman"/>
          <w:sz w:val="24"/>
          <w:szCs w:val="24"/>
        </w:rPr>
        <w:t>ed</w:t>
      </w:r>
      <w:r>
        <w:rPr>
          <w:rFonts w:ascii="Times New Roman" w:hAnsi="Times New Roman" w:cs="Times New Roman"/>
          <w:sz w:val="24"/>
          <w:szCs w:val="24"/>
        </w:rPr>
        <w:t xml:space="preserve"> the estimates of population growth rates, with higher temperatures lowering the growth rate (not shown).</w:t>
      </w:r>
      <w:r w:rsidR="00A64E19" w:rsidRPr="001B4B9E">
        <w:rPr>
          <w:rFonts w:ascii="Times New Roman" w:hAnsi="Times New Roman" w:cs="Times New Roman"/>
          <w:sz w:val="24"/>
          <w:szCs w:val="24"/>
        </w:rPr>
        <w:t xml:space="preserve"> </w:t>
      </w:r>
    </w:p>
    <w:p w14:paraId="369CBFD4" w14:textId="06DBA350" w:rsidR="00A77221" w:rsidRPr="001B4B9E" w:rsidRDefault="00A77221" w:rsidP="00242A62">
      <w:pPr>
        <w:spacing w:after="0" w:line="240" w:lineRule="auto"/>
        <w:rPr>
          <w:rFonts w:ascii="Times New Roman" w:hAnsi="Times New Roman" w:cs="Times New Roman"/>
          <w:sz w:val="24"/>
          <w:szCs w:val="24"/>
        </w:rPr>
      </w:pPr>
    </w:p>
    <w:p w14:paraId="31E10347" w14:textId="3A7CBA8B" w:rsidR="00A77221" w:rsidRDefault="003E2335" w:rsidP="00242A62">
      <w:pPr>
        <w:spacing w:after="0" w:line="240" w:lineRule="auto"/>
        <w:rPr>
          <w:noProof/>
          <w:sz w:val="24"/>
          <w:szCs w:val="24"/>
        </w:rPr>
      </w:pPr>
      <w:r w:rsidRPr="001B4B9E">
        <w:rPr>
          <w:noProof/>
          <w:sz w:val="24"/>
          <w:szCs w:val="24"/>
        </w:rPr>
        <w:drawing>
          <wp:inline distT="0" distB="0" distL="0" distR="0" wp14:anchorId="34C42D3A" wp14:editId="30FD32BD">
            <wp:extent cx="4572000" cy="23514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351454"/>
                    </a:xfrm>
                    <a:prstGeom prst="rect">
                      <a:avLst/>
                    </a:prstGeom>
                  </pic:spPr>
                </pic:pic>
              </a:graphicData>
            </a:graphic>
          </wp:inline>
        </w:drawing>
      </w:r>
      <w:r w:rsidR="00DA6114" w:rsidRPr="001B4B9E">
        <w:rPr>
          <w:noProof/>
          <w:sz w:val="24"/>
          <w:szCs w:val="24"/>
        </w:rPr>
        <w:t xml:space="preserve"> </w:t>
      </w:r>
    </w:p>
    <w:p w14:paraId="12BD75E5" w14:textId="7C9052AD" w:rsidR="00622837" w:rsidRDefault="00604579" w:rsidP="00242A62">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Figure 3: The timing of</w:t>
      </w:r>
      <w:r w:rsidR="00622837">
        <w:rPr>
          <w:rFonts w:ascii="Times New Roman" w:hAnsi="Times New Roman" w:cs="Times New Roman"/>
          <w:sz w:val="20"/>
          <w:szCs w:val="20"/>
        </w:rPr>
        <w:t xml:space="preserve"> temperature</w:t>
      </w:r>
      <w:r w:rsidRPr="00622837">
        <w:rPr>
          <w:rFonts w:ascii="Times New Roman" w:hAnsi="Times New Roman" w:cs="Times New Roman"/>
          <w:sz w:val="20"/>
          <w:szCs w:val="20"/>
        </w:rPr>
        <w:t xml:space="preserve"> associated with models of annual population growth rates has its best fits in the red region (A) and shows decreasing growth rates with higher</w:t>
      </w:r>
      <w:r w:rsidR="00622837">
        <w:rPr>
          <w:rFonts w:ascii="Times New Roman" w:hAnsi="Times New Roman" w:cs="Times New Roman"/>
          <w:sz w:val="20"/>
          <w:szCs w:val="20"/>
        </w:rPr>
        <w:t xml:space="preserve"> temperatures</w:t>
      </w:r>
      <w:r w:rsidRPr="00622837">
        <w:rPr>
          <w:rFonts w:ascii="Times New Roman" w:hAnsi="Times New Roman" w:cs="Times New Roman"/>
          <w:sz w:val="20"/>
          <w:szCs w:val="20"/>
        </w:rPr>
        <w:t xml:space="preserve"> within the time window (B). Data points show the growth rates of each segment and year, with the blue color lightening as years are more recent.</w:t>
      </w:r>
    </w:p>
    <w:p w14:paraId="47C0A4C4" w14:textId="77777777" w:rsidR="00622837" w:rsidRDefault="00622837" w:rsidP="00242A62">
      <w:pPr>
        <w:spacing w:after="0" w:line="240" w:lineRule="auto"/>
        <w:rPr>
          <w:rFonts w:ascii="Times New Roman" w:hAnsi="Times New Roman" w:cs="Times New Roman"/>
          <w:sz w:val="20"/>
          <w:szCs w:val="20"/>
        </w:rPr>
      </w:pPr>
    </w:p>
    <w:p w14:paraId="54D9605A" w14:textId="0A73527E" w:rsidR="00A64E19" w:rsidRPr="00622837" w:rsidRDefault="00622837" w:rsidP="00622837">
      <w:pPr>
        <w:spacing w:after="0" w:line="240" w:lineRule="auto"/>
        <w:ind w:firstLine="720"/>
        <w:rPr>
          <w:rFonts w:ascii="Times New Roman" w:hAnsi="Times New Roman" w:cs="Times New Roman"/>
          <w:sz w:val="20"/>
          <w:szCs w:val="20"/>
        </w:rPr>
      </w:pPr>
      <w:r>
        <w:rPr>
          <w:rFonts w:ascii="Times New Roman" w:hAnsi="Times New Roman" w:cs="Times New Roman"/>
          <w:sz w:val="24"/>
          <w:szCs w:val="24"/>
        </w:rPr>
        <w:t xml:space="preserve">For precipitation, there </w:t>
      </w:r>
      <w:r w:rsidR="005561F9">
        <w:rPr>
          <w:rFonts w:ascii="Times New Roman" w:hAnsi="Times New Roman" w:cs="Times New Roman"/>
          <w:sz w:val="24"/>
          <w:szCs w:val="24"/>
        </w:rPr>
        <w:t>wa</w:t>
      </w:r>
      <w:r>
        <w:rPr>
          <w:rFonts w:ascii="Times New Roman" w:hAnsi="Times New Roman" w:cs="Times New Roman"/>
          <w:sz w:val="24"/>
          <w:szCs w:val="24"/>
        </w:rPr>
        <w:t>s s</w:t>
      </w:r>
      <w:r w:rsidR="00A64E19" w:rsidRPr="001B4B9E">
        <w:rPr>
          <w:rFonts w:ascii="Times New Roman" w:hAnsi="Times New Roman" w:cs="Times New Roman"/>
          <w:sz w:val="24"/>
          <w:szCs w:val="24"/>
        </w:rPr>
        <w:t>trong support (</w:t>
      </w:r>
      <w:r w:rsidR="003E2335" w:rsidRPr="001B4B9E">
        <w:rPr>
          <w:rFonts w:ascii="Times New Roman" w:hAnsi="Times New Roman" w:cs="Times New Roman"/>
          <w:sz w:val="24"/>
          <w:szCs w:val="24"/>
        </w:rPr>
        <w:t>89</w:t>
      </w:r>
      <w:r w:rsidR="00A64E19" w:rsidRPr="001B4B9E">
        <w:rPr>
          <w:rFonts w:ascii="Times New Roman" w:hAnsi="Times New Roman" w:cs="Times New Roman"/>
          <w:sz w:val="24"/>
          <w:szCs w:val="24"/>
        </w:rPr>
        <w:t>% weight) for a longer window starting two years before (24-2 months ago)</w:t>
      </w:r>
      <w:r>
        <w:rPr>
          <w:rFonts w:ascii="Times New Roman" w:hAnsi="Times New Roman" w:cs="Times New Roman"/>
          <w:sz w:val="24"/>
          <w:szCs w:val="24"/>
        </w:rPr>
        <w:t xml:space="preserve"> (Figure 4A). The q</w:t>
      </w:r>
      <w:r w:rsidRPr="001B4B9E">
        <w:rPr>
          <w:rFonts w:ascii="Times New Roman" w:hAnsi="Times New Roman" w:cs="Times New Roman"/>
          <w:sz w:val="24"/>
          <w:szCs w:val="24"/>
        </w:rPr>
        <w:t xml:space="preserve">uadratic model </w:t>
      </w:r>
      <w:r w:rsidR="005561F9">
        <w:rPr>
          <w:rFonts w:ascii="Times New Roman" w:hAnsi="Times New Roman" w:cs="Times New Roman"/>
          <w:sz w:val="24"/>
          <w:szCs w:val="24"/>
        </w:rPr>
        <w:t>wa</w:t>
      </w:r>
      <w:r w:rsidRPr="001B4B9E">
        <w:rPr>
          <w:rFonts w:ascii="Times New Roman" w:hAnsi="Times New Roman" w:cs="Times New Roman"/>
          <w:sz w:val="24"/>
          <w:szCs w:val="24"/>
        </w:rPr>
        <w:t>s strongly supported over linear (</w:t>
      </w:r>
      <w:proofErr w:type="spellStart"/>
      <w:r w:rsidRPr="001B4B9E">
        <w:rPr>
          <w:rFonts w:ascii="Times New Roman" w:hAnsi="Times New Roman" w:cs="Times New Roman"/>
          <w:sz w:val="24"/>
          <w:szCs w:val="24"/>
        </w:rPr>
        <w:t>ΔAICc</w:t>
      </w:r>
      <w:proofErr w:type="spellEnd"/>
      <w:r w:rsidRPr="001B4B9E">
        <w:rPr>
          <w:rFonts w:ascii="Times New Roman" w:hAnsi="Times New Roman" w:cs="Times New Roman"/>
          <w:sz w:val="24"/>
          <w:szCs w:val="24"/>
        </w:rPr>
        <w:t xml:space="preserve"> = 41.4) </w:t>
      </w:r>
      <w:r>
        <w:rPr>
          <w:rFonts w:ascii="Times New Roman" w:hAnsi="Times New Roman" w:cs="Times New Roman"/>
          <w:sz w:val="24"/>
          <w:szCs w:val="24"/>
        </w:rPr>
        <w:t xml:space="preserve">with higher population growth rates at intermediate values (Figure </w:t>
      </w:r>
      <w:commentRangeStart w:id="15"/>
      <w:r>
        <w:rPr>
          <w:rFonts w:ascii="Times New Roman" w:hAnsi="Times New Roman" w:cs="Times New Roman"/>
          <w:sz w:val="24"/>
          <w:szCs w:val="24"/>
        </w:rPr>
        <w:t>4B</w:t>
      </w:r>
      <w:commentRangeEnd w:id="15"/>
      <w:r w:rsidR="00452319">
        <w:rPr>
          <w:rStyle w:val="CommentReference"/>
        </w:rPr>
        <w:commentReference w:id="15"/>
      </w:r>
      <w:r>
        <w:rPr>
          <w:rFonts w:ascii="Times New Roman" w:hAnsi="Times New Roman" w:cs="Times New Roman"/>
          <w:sz w:val="24"/>
          <w:szCs w:val="24"/>
        </w:rPr>
        <w:t>).</w:t>
      </w:r>
    </w:p>
    <w:p w14:paraId="16CF39C6" w14:textId="296A850A" w:rsidR="00A64E19" w:rsidRPr="001B4B9E" w:rsidRDefault="00A64E19" w:rsidP="00242A62">
      <w:pPr>
        <w:spacing w:after="0" w:line="240" w:lineRule="auto"/>
        <w:rPr>
          <w:rFonts w:ascii="Times New Roman" w:hAnsi="Times New Roman" w:cs="Times New Roman"/>
          <w:sz w:val="24"/>
          <w:szCs w:val="24"/>
        </w:rPr>
      </w:pPr>
    </w:p>
    <w:p w14:paraId="14F91243" w14:textId="63237946" w:rsidR="00A64E19" w:rsidRDefault="00613090" w:rsidP="00242A62">
      <w:pPr>
        <w:spacing w:after="0" w:line="240" w:lineRule="auto"/>
        <w:rPr>
          <w:rFonts w:ascii="Times New Roman" w:hAnsi="Times New Roman" w:cs="Times New Roman"/>
          <w:sz w:val="24"/>
          <w:szCs w:val="24"/>
        </w:rPr>
      </w:pPr>
      <w:r w:rsidRPr="001B4B9E">
        <w:rPr>
          <w:noProof/>
          <w:sz w:val="24"/>
          <w:szCs w:val="24"/>
        </w:rPr>
        <w:lastRenderedPageBreak/>
        <w:drawing>
          <wp:inline distT="0" distB="0" distL="0" distR="0" wp14:anchorId="3722F1DF" wp14:editId="2BE1D1A2">
            <wp:extent cx="4572000" cy="23514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351454"/>
                    </a:xfrm>
                    <a:prstGeom prst="rect">
                      <a:avLst/>
                    </a:prstGeom>
                  </pic:spPr>
                </pic:pic>
              </a:graphicData>
            </a:graphic>
          </wp:inline>
        </w:drawing>
      </w:r>
    </w:p>
    <w:p w14:paraId="3AA49978" w14:textId="6FE2B5FA" w:rsidR="00622837" w:rsidRDefault="00622837" w:rsidP="00622837">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 xml:space="preserve">Figure </w:t>
      </w:r>
      <w:r>
        <w:rPr>
          <w:rFonts w:ascii="Times New Roman" w:hAnsi="Times New Roman" w:cs="Times New Roman"/>
          <w:sz w:val="20"/>
          <w:szCs w:val="20"/>
        </w:rPr>
        <w:t>4</w:t>
      </w:r>
      <w:r w:rsidRPr="00622837">
        <w:rPr>
          <w:rFonts w:ascii="Times New Roman" w:hAnsi="Times New Roman" w:cs="Times New Roman"/>
          <w:sz w:val="20"/>
          <w:szCs w:val="20"/>
        </w:rPr>
        <w:t xml:space="preserve">: The timing of </w:t>
      </w:r>
      <w:r>
        <w:rPr>
          <w:rFonts w:ascii="Times New Roman" w:hAnsi="Times New Roman" w:cs="Times New Roman"/>
          <w:sz w:val="20"/>
          <w:szCs w:val="20"/>
        </w:rPr>
        <w:t>precipitation</w:t>
      </w:r>
      <w:r w:rsidRPr="00622837">
        <w:rPr>
          <w:rFonts w:ascii="Times New Roman" w:hAnsi="Times New Roman" w:cs="Times New Roman"/>
          <w:sz w:val="20"/>
          <w:szCs w:val="20"/>
        </w:rPr>
        <w:t xml:space="preserve"> associated with models of annual population growth rates has its best fits in the red region (A) and shows</w:t>
      </w:r>
      <w:r>
        <w:rPr>
          <w:rFonts w:ascii="Times New Roman" w:hAnsi="Times New Roman" w:cs="Times New Roman"/>
          <w:sz w:val="20"/>
          <w:szCs w:val="20"/>
        </w:rPr>
        <w:t xml:space="preserve"> higher</w:t>
      </w:r>
      <w:r w:rsidRPr="00622837">
        <w:rPr>
          <w:rFonts w:ascii="Times New Roman" w:hAnsi="Times New Roman" w:cs="Times New Roman"/>
          <w:sz w:val="20"/>
          <w:szCs w:val="20"/>
        </w:rPr>
        <w:t xml:space="preserve"> growth rates </w:t>
      </w:r>
      <w:r>
        <w:rPr>
          <w:rFonts w:ascii="Times New Roman" w:hAnsi="Times New Roman" w:cs="Times New Roman"/>
          <w:sz w:val="20"/>
          <w:szCs w:val="20"/>
        </w:rPr>
        <w:t>at intermediate values</w:t>
      </w:r>
      <w:r w:rsidRPr="00622837">
        <w:rPr>
          <w:rFonts w:ascii="Times New Roman" w:hAnsi="Times New Roman" w:cs="Times New Roman"/>
          <w:sz w:val="20"/>
          <w:szCs w:val="20"/>
        </w:rPr>
        <w:t xml:space="preserve"> within the time window (B). Data points show the growth rates of each segment and year, with the blue color lightening as years are more recent.</w:t>
      </w:r>
    </w:p>
    <w:p w14:paraId="62F06020" w14:textId="77777777" w:rsidR="00622837" w:rsidRPr="001B4B9E" w:rsidRDefault="00622837" w:rsidP="00242A62">
      <w:pPr>
        <w:spacing w:after="0" w:line="240" w:lineRule="auto"/>
        <w:rPr>
          <w:rFonts w:ascii="Times New Roman" w:hAnsi="Times New Roman" w:cs="Times New Roman"/>
          <w:sz w:val="24"/>
          <w:szCs w:val="24"/>
        </w:rPr>
      </w:pPr>
    </w:p>
    <w:p w14:paraId="41D9F347" w14:textId="00ED8E5C" w:rsidR="00DD5350" w:rsidRDefault="00622837" w:rsidP="006228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Snowfall had a surprising</w:t>
      </w:r>
      <w:r w:rsidR="001117F9">
        <w:rPr>
          <w:rFonts w:ascii="Times New Roman" w:hAnsi="Times New Roman" w:cs="Times New Roman"/>
          <w:sz w:val="24"/>
          <w:szCs w:val="24"/>
        </w:rPr>
        <w:t>ly narrow</w:t>
      </w:r>
      <w:r>
        <w:rPr>
          <w:rFonts w:ascii="Times New Roman" w:hAnsi="Times New Roman" w:cs="Times New Roman"/>
          <w:sz w:val="24"/>
          <w:szCs w:val="24"/>
        </w:rPr>
        <w:t xml:space="preserve"> window with the highest impact. The </w:t>
      </w:r>
      <w:r w:rsidR="00DD5350" w:rsidRPr="001B4B9E">
        <w:rPr>
          <w:rFonts w:ascii="Times New Roman" w:hAnsi="Times New Roman" w:cs="Times New Roman"/>
          <w:sz w:val="24"/>
          <w:szCs w:val="24"/>
        </w:rPr>
        <w:t>best models start</w:t>
      </w:r>
      <w:r w:rsidR="005561F9">
        <w:rPr>
          <w:rFonts w:ascii="Times New Roman" w:hAnsi="Times New Roman" w:cs="Times New Roman"/>
          <w:sz w:val="24"/>
          <w:szCs w:val="24"/>
        </w:rPr>
        <w:t>ed</w:t>
      </w:r>
      <w:r w:rsidR="00DD5350" w:rsidRPr="001B4B9E">
        <w:rPr>
          <w:rFonts w:ascii="Times New Roman" w:hAnsi="Times New Roman" w:cs="Times New Roman"/>
          <w:sz w:val="24"/>
          <w:szCs w:val="24"/>
        </w:rPr>
        <w:t xml:space="preserve"> 4-6 months before census (Feb-April) and end</w:t>
      </w:r>
      <w:r w:rsidR="005561F9">
        <w:rPr>
          <w:rFonts w:ascii="Times New Roman" w:hAnsi="Times New Roman" w:cs="Times New Roman"/>
          <w:sz w:val="24"/>
          <w:szCs w:val="24"/>
        </w:rPr>
        <w:t>ed</w:t>
      </w:r>
      <w:r w:rsidR="00DD5350" w:rsidRPr="001B4B9E">
        <w:rPr>
          <w:rFonts w:ascii="Times New Roman" w:hAnsi="Times New Roman" w:cs="Times New Roman"/>
          <w:sz w:val="24"/>
          <w:szCs w:val="24"/>
        </w:rPr>
        <w:t xml:space="preserve"> within 1-3 months of the census</w:t>
      </w:r>
      <w:r>
        <w:rPr>
          <w:rFonts w:ascii="Times New Roman" w:hAnsi="Times New Roman" w:cs="Times New Roman"/>
          <w:sz w:val="24"/>
          <w:szCs w:val="24"/>
        </w:rPr>
        <w:t xml:space="preserve"> (Figure 5A)</w:t>
      </w:r>
      <w:r w:rsidR="00DD5350" w:rsidRPr="001B4B9E">
        <w:rPr>
          <w:rFonts w:ascii="Times New Roman" w:hAnsi="Times New Roman" w:cs="Times New Roman"/>
          <w:sz w:val="24"/>
          <w:szCs w:val="24"/>
        </w:rPr>
        <w:t xml:space="preserve">. Since the endpoint </w:t>
      </w:r>
      <w:r w:rsidR="005561F9">
        <w:rPr>
          <w:rFonts w:ascii="Times New Roman" w:hAnsi="Times New Roman" w:cs="Times New Roman"/>
          <w:sz w:val="24"/>
          <w:szCs w:val="24"/>
        </w:rPr>
        <w:t>wa</w:t>
      </w:r>
      <w:r w:rsidR="00DD5350" w:rsidRPr="001B4B9E">
        <w:rPr>
          <w:rFonts w:ascii="Times New Roman" w:hAnsi="Times New Roman" w:cs="Times New Roman"/>
          <w:sz w:val="24"/>
          <w:szCs w:val="24"/>
        </w:rPr>
        <w:t xml:space="preserve">s during the summer with very little snow, the takeaway </w:t>
      </w:r>
      <w:r w:rsidR="005561F9">
        <w:rPr>
          <w:rFonts w:ascii="Times New Roman" w:hAnsi="Times New Roman" w:cs="Times New Roman"/>
          <w:sz w:val="24"/>
          <w:szCs w:val="24"/>
        </w:rPr>
        <w:t>c</w:t>
      </w:r>
      <w:r w:rsidR="00DD5350" w:rsidRPr="001B4B9E">
        <w:rPr>
          <w:rFonts w:ascii="Times New Roman" w:hAnsi="Times New Roman" w:cs="Times New Roman"/>
          <w:sz w:val="24"/>
          <w:szCs w:val="24"/>
        </w:rPr>
        <w:t xml:space="preserve">ould be that late season snow has a larger impact that </w:t>
      </w:r>
      <w:r>
        <w:rPr>
          <w:rFonts w:ascii="Times New Roman" w:hAnsi="Times New Roman" w:cs="Times New Roman"/>
          <w:sz w:val="24"/>
          <w:szCs w:val="24"/>
        </w:rPr>
        <w:t xml:space="preserve">early </w:t>
      </w:r>
      <w:r w:rsidR="00DD5350" w:rsidRPr="001B4B9E">
        <w:rPr>
          <w:rFonts w:ascii="Times New Roman" w:hAnsi="Times New Roman" w:cs="Times New Roman"/>
          <w:sz w:val="24"/>
          <w:szCs w:val="24"/>
        </w:rPr>
        <w:t xml:space="preserve">winter snow. This is new </w:t>
      </w:r>
      <w:r>
        <w:rPr>
          <w:rFonts w:ascii="Times New Roman" w:hAnsi="Times New Roman" w:cs="Times New Roman"/>
          <w:sz w:val="24"/>
          <w:szCs w:val="24"/>
        </w:rPr>
        <w:t>snowfall</w:t>
      </w:r>
      <w:r w:rsidR="00DD5350" w:rsidRPr="001B4B9E">
        <w:rPr>
          <w:rFonts w:ascii="Times New Roman" w:hAnsi="Times New Roman" w:cs="Times New Roman"/>
          <w:sz w:val="24"/>
          <w:szCs w:val="24"/>
        </w:rPr>
        <w:t>,</w:t>
      </w:r>
      <w:r>
        <w:rPr>
          <w:rFonts w:ascii="Times New Roman" w:hAnsi="Times New Roman" w:cs="Times New Roman"/>
          <w:sz w:val="24"/>
          <w:szCs w:val="24"/>
        </w:rPr>
        <w:t xml:space="preserve"> and an analysis of accumulated snowfall and how long it persists in the spring </w:t>
      </w:r>
      <w:r w:rsidR="00DD5350" w:rsidRPr="001B4B9E">
        <w:rPr>
          <w:rFonts w:ascii="Times New Roman" w:hAnsi="Times New Roman" w:cs="Times New Roman"/>
          <w:sz w:val="24"/>
          <w:szCs w:val="24"/>
        </w:rPr>
        <w:t>could be important</w:t>
      </w:r>
      <w:r>
        <w:rPr>
          <w:rFonts w:ascii="Times New Roman" w:hAnsi="Times New Roman" w:cs="Times New Roman"/>
          <w:sz w:val="24"/>
          <w:szCs w:val="24"/>
        </w:rPr>
        <w:t xml:space="preserve"> as well</w:t>
      </w:r>
      <w:r w:rsidR="00DD5350" w:rsidRPr="001B4B9E">
        <w:rPr>
          <w:rFonts w:ascii="Times New Roman" w:hAnsi="Times New Roman" w:cs="Times New Roman"/>
          <w:sz w:val="24"/>
          <w:szCs w:val="24"/>
        </w:rPr>
        <w:t>.</w:t>
      </w:r>
      <w:r>
        <w:rPr>
          <w:rFonts w:ascii="Times New Roman" w:hAnsi="Times New Roman" w:cs="Times New Roman"/>
          <w:sz w:val="24"/>
          <w:szCs w:val="24"/>
        </w:rPr>
        <w:t xml:space="preserve"> The q</w:t>
      </w:r>
      <w:r w:rsidRPr="001B4B9E">
        <w:rPr>
          <w:rFonts w:ascii="Times New Roman" w:hAnsi="Times New Roman" w:cs="Times New Roman"/>
          <w:sz w:val="24"/>
          <w:szCs w:val="24"/>
        </w:rPr>
        <w:t>uadratic model is strongly supported over linear (</w:t>
      </w:r>
      <w:proofErr w:type="spellStart"/>
      <w:r w:rsidRPr="001B4B9E">
        <w:rPr>
          <w:rFonts w:ascii="Times New Roman" w:hAnsi="Times New Roman" w:cs="Times New Roman"/>
          <w:sz w:val="24"/>
          <w:szCs w:val="24"/>
        </w:rPr>
        <w:t>ΔAICc</w:t>
      </w:r>
      <w:proofErr w:type="spellEnd"/>
      <w:r w:rsidRPr="001B4B9E">
        <w:rPr>
          <w:rFonts w:ascii="Times New Roman" w:hAnsi="Times New Roman" w:cs="Times New Roman"/>
          <w:sz w:val="24"/>
          <w:szCs w:val="24"/>
        </w:rPr>
        <w:t xml:space="preserve"> = 30.5)</w:t>
      </w:r>
      <w:r>
        <w:rPr>
          <w:rFonts w:ascii="Times New Roman" w:hAnsi="Times New Roman" w:cs="Times New Roman"/>
          <w:sz w:val="24"/>
          <w:szCs w:val="24"/>
        </w:rPr>
        <w:t xml:space="preserve"> with higher population growth rates at intermediate values (Figure 5B).</w:t>
      </w:r>
    </w:p>
    <w:p w14:paraId="30BF95BC" w14:textId="77777777" w:rsidR="00622837" w:rsidRPr="001B4B9E" w:rsidRDefault="00622837" w:rsidP="00622837">
      <w:pPr>
        <w:spacing w:after="0" w:line="240" w:lineRule="auto"/>
        <w:ind w:firstLine="720"/>
        <w:rPr>
          <w:rFonts w:ascii="Times New Roman" w:hAnsi="Times New Roman" w:cs="Times New Roman"/>
          <w:sz w:val="24"/>
          <w:szCs w:val="24"/>
        </w:rPr>
      </w:pPr>
    </w:p>
    <w:p w14:paraId="04128927" w14:textId="6BB977AB" w:rsidR="00DD5350" w:rsidRDefault="00613090" w:rsidP="00242A62">
      <w:pPr>
        <w:spacing w:after="0" w:line="240" w:lineRule="auto"/>
        <w:rPr>
          <w:rFonts w:ascii="Times New Roman" w:hAnsi="Times New Roman" w:cs="Times New Roman"/>
          <w:sz w:val="24"/>
          <w:szCs w:val="24"/>
        </w:rPr>
      </w:pPr>
      <w:r w:rsidRPr="001B4B9E">
        <w:rPr>
          <w:noProof/>
          <w:sz w:val="24"/>
          <w:szCs w:val="24"/>
        </w:rPr>
        <w:drawing>
          <wp:inline distT="0" distB="0" distL="0" distR="0" wp14:anchorId="0A3DF030" wp14:editId="106F057B">
            <wp:extent cx="4572000" cy="23514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351454"/>
                    </a:xfrm>
                    <a:prstGeom prst="rect">
                      <a:avLst/>
                    </a:prstGeom>
                  </pic:spPr>
                </pic:pic>
              </a:graphicData>
            </a:graphic>
          </wp:inline>
        </w:drawing>
      </w:r>
    </w:p>
    <w:p w14:paraId="7BEB0D09" w14:textId="54DC9644" w:rsidR="00622837" w:rsidRDefault="00622837" w:rsidP="00622837">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 xml:space="preserve">Figure </w:t>
      </w:r>
      <w:r>
        <w:rPr>
          <w:rFonts w:ascii="Times New Roman" w:hAnsi="Times New Roman" w:cs="Times New Roman"/>
          <w:sz w:val="20"/>
          <w:szCs w:val="20"/>
        </w:rPr>
        <w:t>5</w:t>
      </w:r>
      <w:r w:rsidRPr="00622837">
        <w:rPr>
          <w:rFonts w:ascii="Times New Roman" w:hAnsi="Times New Roman" w:cs="Times New Roman"/>
          <w:sz w:val="20"/>
          <w:szCs w:val="20"/>
        </w:rPr>
        <w:t xml:space="preserve">: The timing of </w:t>
      </w:r>
      <w:r>
        <w:rPr>
          <w:rFonts w:ascii="Times New Roman" w:hAnsi="Times New Roman" w:cs="Times New Roman"/>
          <w:sz w:val="20"/>
          <w:szCs w:val="20"/>
        </w:rPr>
        <w:t xml:space="preserve">snowfall </w:t>
      </w:r>
      <w:r w:rsidRPr="00622837">
        <w:rPr>
          <w:rFonts w:ascii="Times New Roman" w:hAnsi="Times New Roman" w:cs="Times New Roman"/>
          <w:sz w:val="20"/>
          <w:szCs w:val="20"/>
        </w:rPr>
        <w:t>associated with models of annual population growth rates has its best fits in the red region (A) and shows</w:t>
      </w:r>
      <w:r>
        <w:rPr>
          <w:rFonts w:ascii="Times New Roman" w:hAnsi="Times New Roman" w:cs="Times New Roman"/>
          <w:sz w:val="20"/>
          <w:szCs w:val="20"/>
        </w:rPr>
        <w:t xml:space="preserve"> higher</w:t>
      </w:r>
      <w:r w:rsidRPr="00622837">
        <w:rPr>
          <w:rFonts w:ascii="Times New Roman" w:hAnsi="Times New Roman" w:cs="Times New Roman"/>
          <w:sz w:val="20"/>
          <w:szCs w:val="20"/>
        </w:rPr>
        <w:t xml:space="preserve"> growth rates </w:t>
      </w:r>
      <w:r>
        <w:rPr>
          <w:rFonts w:ascii="Times New Roman" w:hAnsi="Times New Roman" w:cs="Times New Roman"/>
          <w:sz w:val="20"/>
          <w:szCs w:val="20"/>
        </w:rPr>
        <w:t>at intermediate values</w:t>
      </w:r>
      <w:r w:rsidRPr="00622837">
        <w:rPr>
          <w:rFonts w:ascii="Times New Roman" w:hAnsi="Times New Roman" w:cs="Times New Roman"/>
          <w:sz w:val="20"/>
          <w:szCs w:val="20"/>
        </w:rPr>
        <w:t xml:space="preserve"> within the time window (B). Data points show the growth rates of each segment and year, with the blue color lightening as years are more recent.</w:t>
      </w:r>
    </w:p>
    <w:p w14:paraId="4530CB10" w14:textId="77777777" w:rsidR="00622837" w:rsidRPr="001B4B9E" w:rsidRDefault="00622837" w:rsidP="00242A62">
      <w:pPr>
        <w:spacing w:after="0" w:line="240" w:lineRule="auto"/>
        <w:rPr>
          <w:rFonts w:ascii="Times New Roman" w:hAnsi="Times New Roman" w:cs="Times New Roman"/>
          <w:sz w:val="24"/>
          <w:szCs w:val="24"/>
        </w:rPr>
      </w:pPr>
    </w:p>
    <w:p w14:paraId="27EB4E90" w14:textId="4387EC14" w:rsidR="00DD5350" w:rsidRDefault="00622837"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Water availability (PDSI) had</w:t>
      </w:r>
      <w:r w:rsidR="00DD5350" w:rsidRPr="001B4B9E">
        <w:rPr>
          <w:rFonts w:ascii="Times New Roman" w:hAnsi="Times New Roman" w:cs="Times New Roman"/>
          <w:sz w:val="24"/>
          <w:szCs w:val="24"/>
        </w:rPr>
        <w:t xml:space="preserve"> no clear top model (best weight 10%)</w:t>
      </w:r>
      <w:r w:rsidR="009B507B" w:rsidRPr="001B4B9E">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9B507B" w:rsidRPr="001B4B9E">
        <w:rPr>
          <w:rFonts w:ascii="Times New Roman" w:hAnsi="Times New Roman" w:cs="Times New Roman"/>
          <w:sz w:val="24"/>
          <w:szCs w:val="24"/>
        </w:rPr>
        <w:t>top linear models performed slightly better than top quadratic models (</w:t>
      </w:r>
      <w:proofErr w:type="spellStart"/>
      <w:r w:rsidR="009B507B" w:rsidRPr="001B4B9E">
        <w:rPr>
          <w:rFonts w:ascii="Times New Roman" w:hAnsi="Times New Roman" w:cs="Times New Roman"/>
          <w:sz w:val="24"/>
          <w:szCs w:val="24"/>
        </w:rPr>
        <w:t>ΔAICc</w:t>
      </w:r>
      <w:proofErr w:type="spellEnd"/>
      <w:r w:rsidR="009B507B" w:rsidRPr="001B4B9E">
        <w:rPr>
          <w:rFonts w:ascii="Times New Roman" w:hAnsi="Times New Roman" w:cs="Times New Roman"/>
          <w:sz w:val="24"/>
          <w:szCs w:val="24"/>
        </w:rPr>
        <w:t xml:space="preserve"> = -</w:t>
      </w:r>
      <w:r w:rsidR="00AA63CB" w:rsidRPr="001B4B9E">
        <w:rPr>
          <w:rFonts w:ascii="Times New Roman" w:hAnsi="Times New Roman" w:cs="Times New Roman"/>
          <w:sz w:val="24"/>
          <w:szCs w:val="24"/>
        </w:rPr>
        <w:t>1</w:t>
      </w:r>
      <w:r w:rsidR="009B507B" w:rsidRPr="001B4B9E">
        <w:rPr>
          <w:rFonts w:ascii="Times New Roman" w:hAnsi="Times New Roman" w:cs="Times New Roman"/>
          <w:sz w:val="24"/>
          <w:szCs w:val="24"/>
        </w:rPr>
        <w:t>.</w:t>
      </w:r>
      <w:r w:rsidR="00AA63CB" w:rsidRPr="001B4B9E">
        <w:rPr>
          <w:rFonts w:ascii="Times New Roman" w:hAnsi="Times New Roman" w:cs="Times New Roman"/>
          <w:sz w:val="24"/>
          <w:szCs w:val="24"/>
        </w:rPr>
        <w:t>55</w:t>
      </w:r>
      <w:r w:rsidR="009B507B" w:rsidRPr="001B4B9E">
        <w:rPr>
          <w:rFonts w:ascii="Times New Roman" w:hAnsi="Times New Roman" w:cs="Times New Roman"/>
          <w:sz w:val="24"/>
          <w:szCs w:val="24"/>
        </w:rPr>
        <w:t>)</w:t>
      </w:r>
      <w:r>
        <w:rPr>
          <w:rFonts w:ascii="Times New Roman" w:hAnsi="Times New Roman" w:cs="Times New Roman"/>
          <w:sz w:val="24"/>
          <w:szCs w:val="24"/>
        </w:rPr>
        <w:t xml:space="preserve">. </w:t>
      </w:r>
      <w:r w:rsidR="00E506BC" w:rsidRPr="001B4B9E">
        <w:rPr>
          <w:rFonts w:ascii="Times New Roman" w:hAnsi="Times New Roman" w:cs="Times New Roman"/>
          <w:sz w:val="24"/>
          <w:szCs w:val="24"/>
        </w:rPr>
        <w:t xml:space="preserve">The linear model had the strongest support in the </w:t>
      </w:r>
      <w:r w:rsidR="00CC7893" w:rsidRPr="001B4B9E">
        <w:rPr>
          <w:rFonts w:ascii="Times New Roman" w:hAnsi="Times New Roman" w:cs="Times New Roman"/>
          <w:sz w:val="24"/>
          <w:szCs w:val="24"/>
        </w:rPr>
        <w:t>upper left corner (</w:t>
      </w:r>
      <w:r w:rsidR="00E506BC" w:rsidRPr="001B4B9E">
        <w:rPr>
          <w:rFonts w:ascii="Times New Roman" w:hAnsi="Times New Roman" w:cs="Times New Roman"/>
          <w:sz w:val="24"/>
          <w:szCs w:val="24"/>
        </w:rPr>
        <w:t xml:space="preserve">Figure </w:t>
      </w:r>
      <w:r>
        <w:rPr>
          <w:rFonts w:ascii="Times New Roman" w:hAnsi="Times New Roman" w:cs="Times New Roman"/>
          <w:sz w:val="24"/>
          <w:szCs w:val="24"/>
        </w:rPr>
        <w:t>6</w:t>
      </w:r>
      <w:r w:rsidR="00E506BC" w:rsidRPr="001B4B9E">
        <w:rPr>
          <w:rFonts w:ascii="Times New Roman" w:hAnsi="Times New Roman" w:cs="Times New Roman"/>
          <w:sz w:val="24"/>
          <w:szCs w:val="24"/>
        </w:rPr>
        <w:t xml:space="preserve">A, </w:t>
      </w:r>
      <w:r w:rsidR="00CC7893" w:rsidRPr="001B4B9E">
        <w:rPr>
          <w:rFonts w:ascii="Times New Roman" w:hAnsi="Times New Roman" w:cs="Times New Roman"/>
          <w:sz w:val="24"/>
          <w:szCs w:val="24"/>
        </w:rPr>
        <w:t>36-1 month before census) which suggest</w:t>
      </w:r>
      <w:r w:rsidR="005561F9">
        <w:rPr>
          <w:rFonts w:ascii="Times New Roman" w:hAnsi="Times New Roman" w:cs="Times New Roman"/>
          <w:sz w:val="24"/>
          <w:szCs w:val="24"/>
        </w:rPr>
        <w:t>ed</w:t>
      </w:r>
      <w:r w:rsidR="00CC7893" w:rsidRPr="001B4B9E">
        <w:rPr>
          <w:rFonts w:ascii="Times New Roman" w:hAnsi="Times New Roman" w:cs="Times New Roman"/>
          <w:sz w:val="24"/>
          <w:szCs w:val="24"/>
        </w:rPr>
        <w:t xml:space="preserve"> </w:t>
      </w:r>
      <w:r w:rsidR="005561F9">
        <w:rPr>
          <w:rFonts w:ascii="Times New Roman" w:hAnsi="Times New Roman" w:cs="Times New Roman"/>
          <w:sz w:val="24"/>
          <w:szCs w:val="24"/>
        </w:rPr>
        <w:t xml:space="preserve">that </w:t>
      </w:r>
      <w:r w:rsidR="00CC7893" w:rsidRPr="001B4B9E">
        <w:rPr>
          <w:rFonts w:ascii="Times New Roman" w:hAnsi="Times New Roman" w:cs="Times New Roman"/>
          <w:sz w:val="24"/>
          <w:szCs w:val="24"/>
        </w:rPr>
        <w:t xml:space="preserve">greater water availability averaged across all 3 years increases population growth </w:t>
      </w:r>
      <w:r w:rsidR="00CC7893" w:rsidRPr="001B4B9E">
        <w:rPr>
          <w:rFonts w:ascii="Times New Roman" w:hAnsi="Times New Roman" w:cs="Times New Roman"/>
          <w:sz w:val="24"/>
          <w:szCs w:val="24"/>
        </w:rPr>
        <w:lastRenderedPageBreak/>
        <w:t>rates</w:t>
      </w:r>
      <w:r>
        <w:rPr>
          <w:rFonts w:ascii="Times New Roman" w:hAnsi="Times New Roman" w:cs="Times New Roman"/>
          <w:sz w:val="24"/>
          <w:szCs w:val="24"/>
        </w:rPr>
        <w:t xml:space="preserve"> (Figure 6B)</w:t>
      </w:r>
      <w:r w:rsidR="00CC7893" w:rsidRPr="001B4B9E">
        <w:rPr>
          <w:rFonts w:ascii="Times New Roman" w:hAnsi="Times New Roman" w:cs="Times New Roman"/>
          <w:sz w:val="24"/>
          <w:szCs w:val="24"/>
        </w:rPr>
        <w:t xml:space="preserve">. The region </w:t>
      </w:r>
      <w:r>
        <w:rPr>
          <w:rFonts w:ascii="Times New Roman" w:hAnsi="Times New Roman" w:cs="Times New Roman"/>
          <w:sz w:val="24"/>
          <w:szCs w:val="24"/>
        </w:rPr>
        <w:t xml:space="preserve">of importance </w:t>
      </w:r>
      <w:r w:rsidR="00CC7893" w:rsidRPr="001B4B9E">
        <w:rPr>
          <w:rFonts w:ascii="Times New Roman" w:hAnsi="Times New Roman" w:cs="Times New Roman"/>
          <w:sz w:val="24"/>
          <w:szCs w:val="24"/>
        </w:rPr>
        <w:t>in the bottom left suggest</w:t>
      </w:r>
      <w:r w:rsidR="005561F9">
        <w:rPr>
          <w:rFonts w:ascii="Times New Roman" w:hAnsi="Times New Roman" w:cs="Times New Roman"/>
          <w:sz w:val="24"/>
          <w:szCs w:val="24"/>
        </w:rPr>
        <w:t>ed</w:t>
      </w:r>
      <w:r w:rsidR="00CC7893" w:rsidRPr="001B4B9E">
        <w:rPr>
          <w:rFonts w:ascii="Times New Roman" w:hAnsi="Times New Roman" w:cs="Times New Roman"/>
          <w:sz w:val="24"/>
          <w:szCs w:val="24"/>
        </w:rPr>
        <w:t xml:space="preserve"> that wetter springs in the year of the census </w:t>
      </w:r>
      <w:r>
        <w:rPr>
          <w:rFonts w:ascii="Times New Roman" w:hAnsi="Times New Roman" w:cs="Times New Roman"/>
          <w:sz w:val="24"/>
          <w:szCs w:val="24"/>
        </w:rPr>
        <w:t xml:space="preserve">also </w:t>
      </w:r>
      <w:r w:rsidR="00CC7893" w:rsidRPr="001B4B9E">
        <w:rPr>
          <w:rFonts w:ascii="Times New Roman" w:hAnsi="Times New Roman" w:cs="Times New Roman"/>
          <w:sz w:val="24"/>
          <w:szCs w:val="24"/>
        </w:rPr>
        <w:t>increase</w:t>
      </w:r>
      <w:r w:rsidR="005561F9">
        <w:rPr>
          <w:rFonts w:ascii="Times New Roman" w:hAnsi="Times New Roman" w:cs="Times New Roman"/>
          <w:sz w:val="24"/>
          <w:szCs w:val="24"/>
        </w:rPr>
        <w:t>d</w:t>
      </w:r>
      <w:r w:rsidR="00CC7893" w:rsidRPr="001B4B9E">
        <w:rPr>
          <w:rFonts w:ascii="Times New Roman" w:hAnsi="Times New Roman" w:cs="Times New Roman"/>
          <w:sz w:val="24"/>
          <w:szCs w:val="24"/>
        </w:rPr>
        <w:t xml:space="preserve"> population growth rates.</w:t>
      </w:r>
      <w:r>
        <w:rPr>
          <w:rFonts w:ascii="Times New Roman" w:hAnsi="Times New Roman" w:cs="Times New Roman"/>
          <w:sz w:val="24"/>
          <w:szCs w:val="24"/>
        </w:rPr>
        <w:t xml:space="preserve"> </w:t>
      </w:r>
    </w:p>
    <w:p w14:paraId="1C4BA8FC" w14:textId="77777777" w:rsidR="00622837" w:rsidRPr="001B4B9E" w:rsidRDefault="00622837" w:rsidP="00242A62">
      <w:pPr>
        <w:spacing w:after="0" w:line="240" w:lineRule="auto"/>
        <w:rPr>
          <w:rFonts w:ascii="Times New Roman" w:hAnsi="Times New Roman" w:cs="Times New Roman"/>
          <w:sz w:val="24"/>
          <w:szCs w:val="24"/>
        </w:rPr>
      </w:pPr>
    </w:p>
    <w:p w14:paraId="2626AD33" w14:textId="60FE03DA" w:rsidR="00AA63CB" w:rsidRDefault="00613090" w:rsidP="00242A62">
      <w:pPr>
        <w:spacing w:after="0" w:line="240" w:lineRule="auto"/>
        <w:rPr>
          <w:rFonts w:ascii="Times New Roman" w:hAnsi="Times New Roman" w:cs="Times New Roman"/>
          <w:sz w:val="24"/>
          <w:szCs w:val="24"/>
        </w:rPr>
      </w:pPr>
      <w:r w:rsidRPr="001B4B9E">
        <w:rPr>
          <w:noProof/>
          <w:sz w:val="24"/>
          <w:szCs w:val="24"/>
        </w:rPr>
        <w:drawing>
          <wp:inline distT="0" distB="0" distL="0" distR="0" wp14:anchorId="7CC414D2" wp14:editId="71BA81DA">
            <wp:extent cx="4572000" cy="235145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351454"/>
                    </a:xfrm>
                    <a:prstGeom prst="rect">
                      <a:avLst/>
                    </a:prstGeom>
                  </pic:spPr>
                </pic:pic>
              </a:graphicData>
            </a:graphic>
          </wp:inline>
        </w:drawing>
      </w:r>
    </w:p>
    <w:p w14:paraId="28D498C1" w14:textId="21DCAE2A" w:rsidR="00622837" w:rsidRDefault="00622837" w:rsidP="00622837">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 xml:space="preserve">Figure </w:t>
      </w:r>
      <w:r>
        <w:rPr>
          <w:rFonts w:ascii="Times New Roman" w:hAnsi="Times New Roman" w:cs="Times New Roman"/>
          <w:sz w:val="20"/>
          <w:szCs w:val="20"/>
        </w:rPr>
        <w:t>6</w:t>
      </w:r>
      <w:r w:rsidRPr="00622837">
        <w:rPr>
          <w:rFonts w:ascii="Times New Roman" w:hAnsi="Times New Roman" w:cs="Times New Roman"/>
          <w:sz w:val="20"/>
          <w:szCs w:val="20"/>
        </w:rPr>
        <w:t>: The timing of</w:t>
      </w:r>
      <w:r>
        <w:rPr>
          <w:rFonts w:ascii="Times New Roman" w:hAnsi="Times New Roman" w:cs="Times New Roman"/>
          <w:sz w:val="20"/>
          <w:szCs w:val="20"/>
        </w:rPr>
        <w:t xml:space="preserve"> water availability (PDSI)</w:t>
      </w:r>
      <w:r w:rsidRPr="00622837">
        <w:rPr>
          <w:rFonts w:ascii="Times New Roman" w:hAnsi="Times New Roman" w:cs="Times New Roman"/>
          <w:sz w:val="20"/>
          <w:szCs w:val="20"/>
        </w:rPr>
        <w:t xml:space="preserve"> associated with models of annual population growth rates has its best fits in the red region (A) and shows </w:t>
      </w:r>
      <w:r>
        <w:rPr>
          <w:rFonts w:ascii="Times New Roman" w:hAnsi="Times New Roman" w:cs="Times New Roman"/>
          <w:sz w:val="20"/>
          <w:szCs w:val="20"/>
        </w:rPr>
        <w:t>in</w:t>
      </w:r>
      <w:r w:rsidRPr="00622837">
        <w:rPr>
          <w:rFonts w:ascii="Times New Roman" w:hAnsi="Times New Roman" w:cs="Times New Roman"/>
          <w:sz w:val="20"/>
          <w:szCs w:val="20"/>
        </w:rPr>
        <w:t>creasing growth rates with higher</w:t>
      </w:r>
      <w:r>
        <w:rPr>
          <w:rFonts w:ascii="Times New Roman" w:hAnsi="Times New Roman" w:cs="Times New Roman"/>
          <w:sz w:val="20"/>
          <w:szCs w:val="20"/>
        </w:rPr>
        <w:t xml:space="preserve"> water availability </w:t>
      </w:r>
      <w:r w:rsidRPr="00622837">
        <w:rPr>
          <w:rFonts w:ascii="Times New Roman" w:hAnsi="Times New Roman" w:cs="Times New Roman"/>
          <w:sz w:val="20"/>
          <w:szCs w:val="20"/>
        </w:rPr>
        <w:t>within the time window (B). Data points show the growth rates of each segment and year, with the blue color lightening as years are more recent.</w:t>
      </w:r>
    </w:p>
    <w:p w14:paraId="165392C7" w14:textId="3744AC89" w:rsidR="00DD5350" w:rsidRPr="001B4B9E" w:rsidRDefault="00DD5350" w:rsidP="00242A62">
      <w:pPr>
        <w:spacing w:after="0" w:line="240" w:lineRule="auto"/>
        <w:rPr>
          <w:rFonts w:ascii="Times New Roman" w:hAnsi="Times New Roman" w:cs="Times New Roman"/>
          <w:sz w:val="24"/>
          <w:szCs w:val="24"/>
        </w:rPr>
      </w:pPr>
    </w:p>
    <w:p w14:paraId="76B0ED90" w14:textId="54EFDCC5" w:rsidR="00CC7893" w:rsidRPr="001B4B9E" w:rsidRDefault="008B50B4" w:rsidP="008B50B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After the best time windows were selected for environmental covariates, we tested for c</w:t>
      </w:r>
      <w:r w:rsidR="00613090" w:rsidRPr="001B4B9E">
        <w:rPr>
          <w:rFonts w:ascii="Times New Roman" w:hAnsi="Times New Roman" w:cs="Times New Roman"/>
          <w:sz w:val="24"/>
          <w:szCs w:val="24"/>
        </w:rPr>
        <w:t xml:space="preserve">orrelations between </w:t>
      </w:r>
      <w:r>
        <w:rPr>
          <w:rFonts w:ascii="Times New Roman" w:hAnsi="Times New Roman" w:cs="Times New Roman"/>
          <w:sz w:val="24"/>
          <w:szCs w:val="24"/>
        </w:rPr>
        <w:t>them</w:t>
      </w:r>
      <w:r w:rsidR="00D97945" w:rsidRPr="001B4B9E">
        <w:rPr>
          <w:rFonts w:ascii="Times New Roman" w:hAnsi="Times New Roman" w:cs="Times New Roman"/>
          <w:sz w:val="24"/>
          <w:szCs w:val="24"/>
        </w:rPr>
        <w:t>.</w:t>
      </w:r>
      <w:r>
        <w:rPr>
          <w:rFonts w:ascii="Times New Roman" w:hAnsi="Times New Roman" w:cs="Times New Roman"/>
          <w:sz w:val="24"/>
          <w:szCs w:val="24"/>
        </w:rPr>
        <w:t xml:space="preserve"> Water availability</w:t>
      </w:r>
      <w:r w:rsidR="00D97945" w:rsidRPr="001B4B9E">
        <w:rPr>
          <w:rFonts w:ascii="Times New Roman" w:hAnsi="Times New Roman" w:cs="Times New Roman"/>
          <w:sz w:val="24"/>
          <w:szCs w:val="24"/>
        </w:rPr>
        <w:t xml:space="preserve"> </w:t>
      </w:r>
      <w:r>
        <w:rPr>
          <w:rFonts w:ascii="Times New Roman" w:hAnsi="Times New Roman" w:cs="Times New Roman"/>
          <w:sz w:val="24"/>
          <w:szCs w:val="24"/>
        </w:rPr>
        <w:t>(</w:t>
      </w:r>
      <w:r w:rsidR="00D97945" w:rsidRPr="001B4B9E">
        <w:rPr>
          <w:rFonts w:ascii="Times New Roman" w:hAnsi="Times New Roman" w:cs="Times New Roman"/>
          <w:sz w:val="24"/>
          <w:szCs w:val="24"/>
        </w:rPr>
        <w:t>PDSI</w:t>
      </w:r>
      <w:r>
        <w:rPr>
          <w:rFonts w:ascii="Times New Roman" w:hAnsi="Times New Roman" w:cs="Times New Roman"/>
          <w:sz w:val="24"/>
          <w:szCs w:val="24"/>
        </w:rPr>
        <w:t>)</w:t>
      </w:r>
      <w:r w:rsidR="00D97945" w:rsidRPr="001B4B9E">
        <w:rPr>
          <w:rFonts w:ascii="Times New Roman" w:hAnsi="Times New Roman" w:cs="Times New Roman"/>
          <w:sz w:val="24"/>
          <w:szCs w:val="24"/>
        </w:rPr>
        <w:t xml:space="preserve"> (36-1 months prior) and stream discharge (23-7 months prior) were </w:t>
      </w:r>
      <w:r>
        <w:rPr>
          <w:rFonts w:ascii="Times New Roman" w:hAnsi="Times New Roman" w:cs="Times New Roman"/>
          <w:sz w:val="24"/>
          <w:szCs w:val="24"/>
        </w:rPr>
        <w:t xml:space="preserve">strongly </w:t>
      </w:r>
      <w:r w:rsidR="00D97945" w:rsidRPr="001B4B9E">
        <w:rPr>
          <w:rFonts w:ascii="Times New Roman" w:hAnsi="Times New Roman" w:cs="Times New Roman"/>
          <w:sz w:val="24"/>
          <w:szCs w:val="24"/>
        </w:rPr>
        <w:t xml:space="preserve">correlated </w:t>
      </w:r>
      <w:r>
        <w:rPr>
          <w:rFonts w:ascii="Times New Roman" w:hAnsi="Times New Roman" w:cs="Times New Roman"/>
          <w:sz w:val="24"/>
          <w:szCs w:val="24"/>
        </w:rPr>
        <w:t>(</w:t>
      </w:r>
      <w:proofErr w:type="spellStart"/>
      <w:r>
        <w:rPr>
          <w:rFonts w:ascii="Times New Roman" w:hAnsi="Times New Roman" w:cs="Times New Roman"/>
          <w:sz w:val="24"/>
          <w:szCs w:val="24"/>
        </w:rPr>
        <w:t>P</w:t>
      </w:r>
      <w:r w:rsidR="00D97945" w:rsidRPr="001B4B9E">
        <w:rPr>
          <w:rFonts w:ascii="Times New Roman" w:hAnsi="Times New Roman" w:cs="Times New Roman"/>
          <w:sz w:val="24"/>
          <w:szCs w:val="24"/>
        </w:rPr>
        <w:t>ear</w:t>
      </w:r>
      <w:r w:rsidR="007E3322">
        <w:rPr>
          <w:rFonts w:ascii="Times New Roman" w:hAnsi="Times New Roman" w:cs="Times New Roman"/>
          <w:sz w:val="24"/>
          <w:szCs w:val="24"/>
        </w:rPr>
        <w:t>s</w:t>
      </w:r>
      <w:r w:rsidR="00D97945" w:rsidRPr="001B4B9E">
        <w:rPr>
          <w:rFonts w:ascii="Times New Roman" w:hAnsi="Times New Roman" w:cs="Times New Roman"/>
          <w:sz w:val="24"/>
          <w:szCs w:val="24"/>
        </w:rPr>
        <w:t>ons’s</w:t>
      </w:r>
      <w:proofErr w:type="spellEnd"/>
      <w:r w:rsidR="00D97945" w:rsidRPr="001B4B9E">
        <w:rPr>
          <w:rFonts w:ascii="Times New Roman" w:hAnsi="Times New Roman" w:cs="Times New Roman"/>
          <w:sz w:val="24"/>
          <w:szCs w:val="24"/>
        </w:rPr>
        <w:t xml:space="preserve"> </w:t>
      </w:r>
      <w:r w:rsidR="00D97945" w:rsidRPr="008B50B4">
        <w:rPr>
          <w:rFonts w:ascii="Times New Roman" w:hAnsi="Times New Roman" w:cs="Times New Roman"/>
          <w:i/>
          <w:iCs/>
          <w:sz w:val="24"/>
          <w:szCs w:val="24"/>
        </w:rPr>
        <w:t>r</w:t>
      </w:r>
      <w:r w:rsidR="00D97945" w:rsidRPr="001B4B9E">
        <w:rPr>
          <w:rFonts w:ascii="Times New Roman" w:hAnsi="Times New Roman" w:cs="Times New Roman"/>
          <w:sz w:val="24"/>
          <w:szCs w:val="24"/>
        </w:rPr>
        <w:t xml:space="preserve"> = 0.77</w:t>
      </w:r>
      <w:r>
        <w:rPr>
          <w:rFonts w:ascii="Times New Roman" w:hAnsi="Times New Roman" w:cs="Times New Roman"/>
          <w:sz w:val="24"/>
          <w:szCs w:val="24"/>
        </w:rPr>
        <w:t>)</w:t>
      </w:r>
      <w:r w:rsidR="00D97945" w:rsidRPr="001B4B9E">
        <w:rPr>
          <w:rFonts w:ascii="Times New Roman" w:hAnsi="Times New Roman" w:cs="Times New Roman"/>
          <w:sz w:val="24"/>
          <w:szCs w:val="24"/>
        </w:rPr>
        <w:t>, so discharge was removed as it ha</w:t>
      </w:r>
      <w:r>
        <w:rPr>
          <w:rFonts w:ascii="Times New Roman" w:hAnsi="Times New Roman" w:cs="Times New Roman"/>
          <w:sz w:val="24"/>
          <w:szCs w:val="24"/>
        </w:rPr>
        <w:t>d</w:t>
      </w:r>
      <w:r w:rsidR="00D97945" w:rsidRPr="001B4B9E">
        <w:rPr>
          <w:rFonts w:ascii="Times New Roman" w:hAnsi="Times New Roman" w:cs="Times New Roman"/>
          <w:sz w:val="24"/>
          <w:szCs w:val="24"/>
        </w:rPr>
        <w:t xml:space="preserve"> </w:t>
      </w:r>
      <w:r>
        <w:rPr>
          <w:rFonts w:ascii="Times New Roman" w:hAnsi="Times New Roman" w:cs="Times New Roman"/>
          <w:sz w:val="24"/>
          <w:szCs w:val="24"/>
        </w:rPr>
        <w:t xml:space="preserve">years of </w:t>
      </w:r>
      <w:r w:rsidR="00D97945" w:rsidRPr="001B4B9E">
        <w:rPr>
          <w:rFonts w:ascii="Times New Roman" w:hAnsi="Times New Roman" w:cs="Times New Roman"/>
          <w:sz w:val="24"/>
          <w:szCs w:val="24"/>
        </w:rPr>
        <w:t xml:space="preserve">missing data. Using all years for the other variables, </w:t>
      </w:r>
      <w:r>
        <w:rPr>
          <w:rFonts w:ascii="Times New Roman" w:hAnsi="Times New Roman" w:cs="Times New Roman"/>
          <w:sz w:val="24"/>
          <w:szCs w:val="24"/>
        </w:rPr>
        <w:t xml:space="preserve">paired </w:t>
      </w:r>
      <w:r w:rsidR="00D97945" w:rsidRPr="001B4B9E">
        <w:rPr>
          <w:rFonts w:ascii="Times New Roman" w:hAnsi="Times New Roman" w:cs="Times New Roman"/>
          <w:sz w:val="24"/>
          <w:szCs w:val="24"/>
        </w:rPr>
        <w:t>correlation coefficients were all less than or equal to 0.40.</w:t>
      </w:r>
    </w:p>
    <w:p w14:paraId="04210B7B" w14:textId="02C22489" w:rsidR="00D97945" w:rsidRPr="001B4B9E" w:rsidRDefault="00D97945" w:rsidP="00242A62">
      <w:pPr>
        <w:spacing w:after="0" w:line="240" w:lineRule="auto"/>
        <w:rPr>
          <w:rFonts w:ascii="Times New Roman" w:hAnsi="Times New Roman" w:cs="Times New Roman"/>
          <w:sz w:val="24"/>
          <w:szCs w:val="24"/>
        </w:rPr>
      </w:pPr>
    </w:p>
    <w:p w14:paraId="79D2E8EA" w14:textId="79B8842A" w:rsidR="008B50B4" w:rsidRDefault="008B50B4" w:rsidP="00E14D97">
      <w:pPr>
        <w:pStyle w:val="Heading2"/>
      </w:pPr>
      <w:r>
        <w:t>Population models</w:t>
      </w:r>
    </w:p>
    <w:p w14:paraId="1D913D5C" w14:textId="3F8F40DD" w:rsidR="00DD13FE" w:rsidRDefault="008B50B4" w:rsidP="00DD13F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Annual population growth rates show</w:t>
      </w:r>
      <w:r w:rsidR="005561F9">
        <w:rPr>
          <w:rFonts w:ascii="Times New Roman" w:hAnsi="Times New Roman" w:cs="Times New Roman"/>
          <w:sz w:val="24"/>
          <w:szCs w:val="24"/>
        </w:rPr>
        <w:t>ed</w:t>
      </w:r>
      <w:r>
        <w:rPr>
          <w:rFonts w:ascii="Times New Roman" w:hAnsi="Times New Roman" w:cs="Times New Roman"/>
          <w:sz w:val="24"/>
          <w:szCs w:val="24"/>
        </w:rPr>
        <w:t xml:space="preserve"> strong negative density-dependence, with lower growth following years with high counts. All environmental covariates identified in the above analysis and their quadratic terms (if selected) were added to the density-dependence population model (Table 1). Variables were removed if not significant (p &gt; 0.05).</w:t>
      </w:r>
      <w:r w:rsidR="008A5A92">
        <w:rPr>
          <w:rFonts w:ascii="Times New Roman" w:hAnsi="Times New Roman" w:cs="Times New Roman"/>
          <w:sz w:val="24"/>
          <w:szCs w:val="24"/>
        </w:rPr>
        <w:t xml:space="preserve"> </w:t>
      </w:r>
      <w:r>
        <w:rPr>
          <w:rFonts w:ascii="Times New Roman" w:hAnsi="Times New Roman" w:cs="Times New Roman"/>
          <w:sz w:val="24"/>
          <w:szCs w:val="24"/>
        </w:rPr>
        <w:t>The q</w:t>
      </w:r>
      <w:r w:rsidR="00842470">
        <w:rPr>
          <w:rFonts w:ascii="Times New Roman" w:hAnsi="Times New Roman" w:cs="Times New Roman"/>
          <w:sz w:val="24"/>
          <w:szCs w:val="24"/>
        </w:rPr>
        <w:t xml:space="preserve">uadratic effect of snow and </w:t>
      </w:r>
      <w:r>
        <w:rPr>
          <w:rFonts w:ascii="Times New Roman" w:hAnsi="Times New Roman" w:cs="Times New Roman"/>
          <w:sz w:val="24"/>
          <w:szCs w:val="24"/>
        </w:rPr>
        <w:t xml:space="preserve">the </w:t>
      </w:r>
      <w:r w:rsidR="00842470">
        <w:rPr>
          <w:rFonts w:ascii="Times New Roman" w:hAnsi="Times New Roman" w:cs="Times New Roman"/>
          <w:sz w:val="24"/>
          <w:szCs w:val="24"/>
        </w:rPr>
        <w:t>linear effect of PDSI were not significant in multiple regression and were removed for the simulations.</w:t>
      </w:r>
      <w:r>
        <w:rPr>
          <w:rFonts w:ascii="Times New Roman" w:hAnsi="Times New Roman" w:cs="Times New Roman"/>
          <w:sz w:val="24"/>
          <w:szCs w:val="24"/>
        </w:rPr>
        <w:t xml:space="preserve"> Even though these variables may improve model fit when tested in isolation in the time window analysis above, when included with other variables they did not improve the model fit.</w:t>
      </w:r>
      <w:r w:rsidR="00DD13FE">
        <w:rPr>
          <w:rFonts w:ascii="Times New Roman" w:hAnsi="Times New Roman" w:cs="Times New Roman"/>
          <w:sz w:val="24"/>
          <w:szCs w:val="24"/>
        </w:rPr>
        <w:t xml:space="preserve"> The final model, used for population simulations, included temperature, precipitation (linear and quadratic effects), and snowfall as important drivers of population growth rates.</w:t>
      </w:r>
    </w:p>
    <w:p w14:paraId="5446B6D6" w14:textId="37E120E2" w:rsidR="00DD13FE" w:rsidRPr="00DD13FE" w:rsidRDefault="00DD13FE" w:rsidP="00DD13FE">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7D74914A" w14:textId="5698504F" w:rsidR="00E80C19" w:rsidRPr="00DD13FE" w:rsidRDefault="00E80C19" w:rsidP="00E80C19">
      <w:pPr>
        <w:spacing w:after="0" w:line="240" w:lineRule="auto"/>
        <w:rPr>
          <w:rFonts w:ascii="Times New Roman" w:hAnsi="Times New Roman" w:cs="Times New Roman"/>
          <w:sz w:val="20"/>
          <w:szCs w:val="20"/>
        </w:rPr>
      </w:pPr>
      <w:r w:rsidRPr="00DD13FE">
        <w:rPr>
          <w:rFonts w:ascii="Times New Roman" w:hAnsi="Times New Roman" w:cs="Times New Roman"/>
          <w:sz w:val="20"/>
          <w:szCs w:val="20"/>
        </w:rPr>
        <w:lastRenderedPageBreak/>
        <w:t xml:space="preserve">Table 1: </w:t>
      </w:r>
      <w:r w:rsidR="00B10726" w:rsidRPr="00DD13FE">
        <w:rPr>
          <w:rFonts w:ascii="Times New Roman" w:hAnsi="Times New Roman" w:cs="Times New Roman"/>
          <w:sz w:val="20"/>
          <w:szCs w:val="20"/>
        </w:rPr>
        <w:t>Two mixed-effects m</w:t>
      </w:r>
      <w:r w:rsidRPr="00DD13FE">
        <w:rPr>
          <w:rFonts w:ascii="Times New Roman" w:hAnsi="Times New Roman" w:cs="Times New Roman"/>
          <w:sz w:val="20"/>
          <w:szCs w:val="20"/>
        </w:rPr>
        <w:t>odel</w:t>
      </w:r>
      <w:r w:rsidR="00B10726" w:rsidRPr="00DD13FE">
        <w:rPr>
          <w:rFonts w:ascii="Times New Roman" w:hAnsi="Times New Roman" w:cs="Times New Roman"/>
          <w:sz w:val="20"/>
          <w:szCs w:val="20"/>
        </w:rPr>
        <w:t>s of annual</w:t>
      </w:r>
      <w:r w:rsidRPr="00DD13FE">
        <w:rPr>
          <w:rFonts w:ascii="Times New Roman" w:hAnsi="Times New Roman" w:cs="Times New Roman"/>
          <w:sz w:val="20"/>
          <w:szCs w:val="20"/>
        </w:rPr>
        <w:t xml:space="preserve"> population growth rate</w:t>
      </w:r>
      <w:r w:rsidR="00B10726" w:rsidRPr="00DD13FE">
        <w:rPr>
          <w:rFonts w:ascii="Times New Roman" w:hAnsi="Times New Roman" w:cs="Times New Roman"/>
          <w:sz w:val="20"/>
          <w:szCs w:val="20"/>
        </w:rPr>
        <w:t>s</w:t>
      </w:r>
      <w:r w:rsidRPr="00DD13FE">
        <w:rPr>
          <w:rFonts w:ascii="Times New Roman" w:hAnsi="Times New Roman" w:cs="Times New Roman"/>
          <w:sz w:val="20"/>
          <w:szCs w:val="20"/>
        </w:rPr>
        <w:t xml:space="preserve"> with density-dependence </w:t>
      </w:r>
      <w:r w:rsidR="00B10726" w:rsidRPr="00DD13FE">
        <w:rPr>
          <w:rFonts w:ascii="Times New Roman" w:hAnsi="Times New Roman" w:cs="Times New Roman"/>
          <w:sz w:val="20"/>
          <w:szCs w:val="20"/>
        </w:rPr>
        <w:t>only or including the selected climate covariates.</w:t>
      </w:r>
    </w:p>
    <w:tbl>
      <w:tblPr>
        <w:tblW w:w="9540" w:type="dxa"/>
        <w:tblLayout w:type="fixed"/>
        <w:tblCellMar>
          <w:top w:w="15" w:type="dxa"/>
          <w:left w:w="15" w:type="dxa"/>
          <w:bottom w:w="15" w:type="dxa"/>
          <w:right w:w="15" w:type="dxa"/>
        </w:tblCellMar>
        <w:tblLook w:val="04A0" w:firstRow="1" w:lastRow="0" w:firstColumn="1" w:lastColumn="0" w:noHBand="0" w:noVBand="1"/>
      </w:tblPr>
      <w:tblGrid>
        <w:gridCol w:w="2430"/>
        <w:gridCol w:w="990"/>
        <w:gridCol w:w="1530"/>
        <w:gridCol w:w="1022"/>
        <w:gridCol w:w="964"/>
        <w:gridCol w:w="1614"/>
        <w:gridCol w:w="990"/>
      </w:tblGrid>
      <w:tr w:rsidR="00B10726" w:rsidRPr="00E80C19" w14:paraId="719A5F9D" w14:textId="77777777" w:rsidTr="00B10726">
        <w:tc>
          <w:tcPr>
            <w:tcW w:w="2430" w:type="dxa"/>
            <w:tcBorders>
              <w:top w:val="double" w:sz="6" w:space="0" w:color="auto"/>
            </w:tcBorders>
            <w:tcMar>
              <w:top w:w="113" w:type="dxa"/>
              <w:left w:w="113" w:type="dxa"/>
              <w:bottom w:w="113" w:type="dxa"/>
              <w:right w:w="113" w:type="dxa"/>
            </w:tcMar>
            <w:vAlign w:val="center"/>
            <w:hideMark/>
          </w:tcPr>
          <w:p w14:paraId="7BF6B47F" w14:textId="77777777" w:rsidR="00E80C19" w:rsidRPr="00E80C19" w:rsidRDefault="00E80C19" w:rsidP="00604579">
            <w:pPr>
              <w:spacing w:after="0" w:line="240" w:lineRule="auto"/>
              <w:rPr>
                <w:rFonts w:ascii="Times New Roman" w:eastAsia="Times New Roman" w:hAnsi="Times New Roman" w:cs="Times New Roman"/>
                <w:b/>
                <w:bCs/>
                <w:sz w:val="24"/>
                <w:szCs w:val="24"/>
              </w:rPr>
            </w:pPr>
            <w:r w:rsidRPr="00E80C19">
              <w:rPr>
                <w:rFonts w:ascii="Times New Roman" w:eastAsia="Times New Roman" w:hAnsi="Times New Roman" w:cs="Times New Roman"/>
                <w:b/>
                <w:bCs/>
                <w:sz w:val="24"/>
                <w:szCs w:val="24"/>
              </w:rPr>
              <w:t> </w:t>
            </w:r>
          </w:p>
        </w:tc>
        <w:tc>
          <w:tcPr>
            <w:tcW w:w="3542" w:type="dxa"/>
            <w:gridSpan w:val="3"/>
            <w:tcBorders>
              <w:top w:val="double" w:sz="6" w:space="0" w:color="auto"/>
            </w:tcBorders>
            <w:tcMar>
              <w:top w:w="113" w:type="dxa"/>
              <w:left w:w="113" w:type="dxa"/>
              <w:bottom w:w="113" w:type="dxa"/>
              <w:right w:w="113" w:type="dxa"/>
            </w:tcMar>
            <w:vAlign w:val="center"/>
            <w:hideMark/>
          </w:tcPr>
          <w:p w14:paraId="42776CA4" w14:textId="7D69EEA0" w:rsidR="00E80C19" w:rsidRPr="00E80C19" w:rsidRDefault="00B10726" w:rsidP="0060457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Density-dependence</w:t>
            </w:r>
          </w:p>
        </w:tc>
        <w:tc>
          <w:tcPr>
            <w:tcW w:w="3568" w:type="dxa"/>
            <w:gridSpan w:val="3"/>
            <w:tcBorders>
              <w:top w:val="double" w:sz="6" w:space="0" w:color="auto"/>
            </w:tcBorders>
            <w:tcMar>
              <w:top w:w="113" w:type="dxa"/>
              <w:left w:w="113" w:type="dxa"/>
              <w:bottom w:w="113" w:type="dxa"/>
              <w:right w:w="113" w:type="dxa"/>
            </w:tcMar>
            <w:vAlign w:val="center"/>
            <w:hideMark/>
          </w:tcPr>
          <w:p w14:paraId="7A8F96D5" w14:textId="3755AD3E" w:rsidR="00E80C19" w:rsidRPr="00E80C19" w:rsidRDefault="00B10726" w:rsidP="0060457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_+ climate covariates</w:t>
            </w:r>
          </w:p>
        </w:tc>
      </w:tr>
      <w:tr w:rsidR="00B10726" w:rsidRPr="00E80C19" w14:paraId="3BCBFC69" w14:textId="77777777" w:rsidTr="00B10726">
        <w:tc>
          <w:tcPr>
            <w:tcW w:w="2430" w:type="dxa"/>
            <w:tcBorders>
              <w:bottom w:val="single" w:sz="6" w:space="0" w:color="auto"/>
            </w:tcBorders>
            <w:vAlign w:val="center"/>
            <w:hideMark/>
          </w:tcPr>
          <w:p w14:paraId="4A52FC27" w14:textId="77777777" w:rsidR="00E80C19" w:rsidRPr="00E80C19" w:rsidRDefault="00E80C19" w:rsidP="00604579">
            <w:pPr>
              <w:spacing w:after="0" w:line="240" w:lineRule="auto"/>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Predictors</w:t>
            </w:r>
          </w:p>
        </w:tc>
        <w:tc>
          <w:tcPr>
            <w:tcW w:w="990" w:type="dxa"/>
            <w:tcBorders>
              <w:bottom w:val="single" w:sz="6" w:space="0" w:color="auto"/>
            </w:tcBorders>
            <w:vAlign w:val="center"/>
            <w:hideMark/>
          </w:tcPr>
          <w:p w14:paraId="6CA03038"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Estimates</w:t>
            </w:r>
          </w:p>
        </w:tc>
        <w:tc>
          <w:tcPr>
            <w:tcW w:w="1530" w:type="dxa"/>
            <w:tcBorders>
              <w:bottom w:val="single" w:sz="6" w:space="0" w:color="auto"/>
            </w:tcBorders>
            <w:vAlign w:val="center"/>
            <w:hideMark/>
          </w:tcPr>
          <w:p w14:paraId="5866BC31"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CI</w:t>
            </w:r>
          </w:p>
        </w:tc>
        <w:tc>
          <w:tcPr>
            <w:tcW w:w="1022" w:type="dxa"/>
            <w:tcBorders>
              <w:bottom w:val="single" w:sz="6" w:space="0" w:color="auto"/>
            </w:tcBorders>
            <w:vAlign w:val="center"/>
            <w:hideMark/>
          </w:tcPr>
          <w:p w14:paraId="784E9AB5"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p</w:t>
            </w:r>
          </w:p>
        </w:tc>
        <w:tc>
          <w:tcPr>
            <w:tcW w:w="964" w:type="dxa"/>
            <w:tcBorders>
              <w:bottom w:val="single" w:sz="6" w:space="0" w:color="auto"/>
            </w:tcBorders>
            <w:vAlign w:val="center"/>
            <w:hideMark/>
          </w:tcPr>
          <w:p w14:paraId="7A921C11"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Estimates</w:t>
            </w:r>
          </w:p>
        </w:tc>
        <w:tc>
          <w:tcPr>
            <w:tcW w:w="1614" w:type="dxa"/>
            <w:tcBorders>
              <w:bottom w:val="single" w:sz="6" w:space="0" w:color="auto"/>
            </w:tcBorders>
            <w:vAlign w:val="center"/>
            <w:hideMark/>
          </w:tcPr>
          <w:p w14:paraId="524BC45E"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CI</w:t>
            </w:r>
          </w:p>
        </w:tc>
        <w:tc>
          <w:tcPr>
            <w:tcW w:w="990" w:type="dxa"/>
            <w:tcBorders>
              <w:bottom w:val="single" w:sz="6" w:space="0" w:color="auto"/>
            </w:tcBorders>
            <w:vAlign w:val="center"/>
            <w:hideMark/>
          </w:tcPr>
          <w:p w14:paraId="3FB91E4B"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p</w:t>
            </w:r>
          </w:p>
        </w:tc>
      </w:tr>
      <w:tr w:rsidR="00B10726" w:rsidRPr="00E80C19" w14:paraId="72416B27" w14:textId="77777777" w:rsidTr="00B10726">
        <w:tc>
          <w:tcPr>
            <w:tcW w:w="2430" w:type="dxa"/>
            <w:tcMar>
              <w:top w:w="113" w:type="dxa"/>
              <w:left w:w="113" w:type="dxa"/>
              <w:bottom w:w="113" w:type="dxa"/>
              <w:right w:w="113" w:type="dxa"/>
            </w:tcMar>
            <w:hideMark/>
          </w:tcPr>
          <w:p w14:paraId="1B9F27D5"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(Intercept)</w:t>
            </w:r>
          </w:p>
        </w:tc>
        <w:tc>
          <w:tcPr>
            <w:tcW w:w="990" w:type="dxa"/>
            <w:tcMar>
              <w:top w:w="113" w:type="dxa"/>
              <w:left w:w="113" w:type="dxa"/>
              <w:bottom w:w="113" w:type="dxa"/>
              <w:right w:w="113" w:type="dxa"/>
            </w:tcMar>
            <w:hideMark/>
          </w:tcPr>
          <w:p w14:paraId="43C7C822"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1.99</w:t>
            </w:r>
          </w:p>
        </w:tc>
        <w:tc>
          <w:tcPr>
            <w:tcW w:w="1530" w:type="dxa"/>
            <w:tcMar>
              <w:top w:w="113" w:type="dxa"/>
              <w:left w:w="113" w:type="dxa"/>
              <w:bottom w:w="113" w:type="dxa"/>
              <w:right w:w="113" w:type="dxa"/>
            </w:tcMar>
            <w:hideMark/>
          </w:tcPr>
          <w:p w14:paraId="62558B34"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1.38 – 2.59</w:t>
            </w:r>
          </w:p>
        </w:tc>
        <w:tc>
          <w:tcPr>
            <w:tcW w:w="1022" w:type="dxa"/>
            <w:tcMar>
              <w:top w:w="113" w:type="dxa"/>
              <w:left w:w="113" w:type="dxa"/>
              <w:bottom w:w="113" w:type="dxa"/>
              <w:right w:w="113" w:type="dxa"/>
            </w:tcMar>
            <w:hideMark/>
          </w:tcPr>
          <w:p w14:paraId="06CA3557"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c>
          <w:tcPr>
            <w:tcW w:w="964" w:type="dxa"/>
            <w:tcMar>
              <w:top w:w="113" w:type="dxa"/>
              <w:left w:w="113" w:type="dxa"/>
              <w:bottom w:w="113" w:type="dxa"/>
              <w:right w:w="113" w:type="dxa"/>
            </w:tcMar>
            <w:hideMark/>
          </w:tcPr>
          <w:p w14:paraId="166D1037"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1.35</w:t>
            </w:r>
          </w:p>
        </w:tc>
        <w:tc>
          <w:tcPr>
            <w:tcW w:w="1614" w:type="dxa"/>
            <w:tcMar>
              <w:top w:w="113" w:type="dxa"/>
              <w:left w:w="113" w:type="dxa"/>
              <w:bottom w:w="113" w:type="dxa"/>
              <w:right w:w="113" w:type="dxa"/>
            </w:tcMar>
            <w:hideMark/>
          </w:tcPr>
          <w:p w14:paraId="7113DE00"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0.67 – 2.04</w:t>
            </w:r>
          </w:p>
        </w:tc>
        <w:tc>
          <w:tcPr>
            <w:tcW w:w="990" w:type="dxa"/>
            <w:tcMar>
              <w:top w:w="113" w:type="dxa"/>
              <w:left w:w="113" w:type="dxa"/>
              <w:bottom w:w="113" w:type="dxa"/>
              <w:right w:w="113" w:type="dxa"/>
            </w:tcMar>
            <w:hideMark/>
          </w:tcPr>
          <w:p w14:paraId="2238A5E8"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r>
      <w:tr w:rsidR="00B10726" w:rsidRPr="00E80C19" w14:paraId="64C9906B" w14:textId="77777777" w:rsidTr="00B10726">
        <w:tc>
          <w:tcPr>
            <w:tcW w:w="2430" w:type="dxa"/>
            <w:tcMar>
              <w:top w:w="113" w:type="dxa"/>
              <w:left w:w="113" w:type="dxa"/>
              <w:bottom w:w="113" w:type="dxa"/>
              <w:right w:w="113" w:type="dxa"/>
            </w:tcMar>
            <w:hideMark/>
          </w:tcPr>
          <w:p w14:paraId="52B8A802" w14:textId="35D2C02A" w:rsidR="00E80C19"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Log(N</w:t>
            </w:r>
            <w:r w:rsidRPr="00B10726">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w:t>
            </w:r>
          </w:p>
        </w:tc>
        <w:tc>
          <w:tcPr>
            <w:tcW w:w="990" w:type="dxa"/>
            <w:tcMar>
              <w:top w:w="113" w:type="dxa"/>
              <w:left w:w="113" w:type="dxa"/>
              <w:bottom w:w="113" w:type="dxa"/>
              <w:right w:w="113" w:type="dxa"/>
            </w:tcMar>
            <w:hideMark/>
          </w:tcPr>
          <w:p w14:paraId="111243D9"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-0.40</w:t>
            </w:r>
          </w:p>
        </w:tc>
        <w:tc>
          <w:tcPr>
            <w:tcW w:w="1530" w:type="dxa"/>
            <w:tcMar>
              <w:top w:w="113" w:type="dxa"/>
              <w:left w:w="113" w:type="dxa"/>
              <w:bottom w:w="113" w:type="dxa"/>
              <w:right w:w="113" w:type="dxa"/>
            </w:tcMar>
            <w:hideMark/>
          </w:tcPr>
          <w:p w14:paraId="04C19D9F"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-0.48 – -0.32</w:t>
            </w:r>
          </w:p>
        </w:tc>
        <w:tc>
          <w:tcPr>
            <w:tcW w:w="1022" w:type="dxa"/>
            <w:tcMar>
              <w:top w:w="113" w:type="dxa"/>
              <w:left w:w="113" w:type="dxa"/>
              <w:bottom w:w="113" w:type="dxa"/>
              <w:right w:w="113" w:type="dxa"/>
            </w:tcMar>
            <w:hideMark/>
          </w:tcPr>
          <w:p w14:paraId="12C8A2AC"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c>
          <w:tcPr>
            <w:tcW w:w="964" w:type="dxa"/>
            <w:tcMar>
              <w:top w:w="113" w:type="dxa"/>
              <w:left w:w="113" w:type="dxa"/>
              <w:bottom w:w="113" w:type="dxa"/>
              <w:right w:w="113" w:type="dxa"/>
            </w:tcMar>
            <w:hideMark/>
          </w:tcPr>
          <w:p w14:paraId="36156605"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-0.40</w:t>
            </w:r>
          </w:p>
        </w:tc>
        <w:tc>
          <w:tcPr>
            <w:tcW w:w="1614" w:type="dxa"/>
            <w:tcMar>
              <w:top w:w="113" w:type="dxa"/>
              <w:left w:w="113" w:type="dxa"/>
              <w:bottom w:w="113" w:type="dxa"/>
              <w:right w:w="113" w:type="dxa"/>
            </w:tcMar>
            <w:hideMark/>
          </w:tcPr>
          <w:p w14:paraId="6DF796DE"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-0.47 – -0.32</w:t>
            </w:r>
          </w:p>
        </w:tc>
        <w:tc>
          <w:tcPr>
            <w:tcW w:w="990" w:type="dxa"/>
            <w:tcMar>
              <w:top w:w="113" w:type="dxa"/>
              <w:left w:w="113" w:type="dxa"/>
              <w:bottom w:w="113" w:type="dxa"/>
              <w:right w:w="113" w:type="dxa"/>
            </w:tcMar>
            <w:hideMark/>
          </w:tcPr>
          <w:p w14:paraId="4E63C6AC"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r>
      <w:tr w:rsidR="00B10726" w:rsidRPr="00E80C19" w14:paraId="6F77249D" w14:textId="77777777" w:rsidTr="00B10726">
        <w:tc>
          <w:tcPr>
            <w:tcW w:w="2430" w:type="dxa"/>
            <w:tcMar>
              <w:top w:w="113" w:type="dxa"/>
              <w:left w:w="113" w:type="dxa"/>
              <w:bottom w:w="113" w:type="dxa"/>
              <w:right w:w="113" w:type="dxa"/>
            </w:tcMar>
            <w:hideMark/>
          </w:tcPr>
          <w:p w14:paraId="1667FE21" w14:textId="77777777" w:rsidR="00B10726"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Scaled </w:t>
            </w:r>
            <w:proofErr w:type="gramStart"/>
            <w:r>
              <w:rPr>
                <w:rFonts w:ascii="Times New Roman" w:eastAsia="Times New Roman" w:hAnsi="Times New Roman" w:cs="Times New Roman"/>
                <w:sz w:val="24"/>
                <w:szCs w:val="24"/>
              </w:rPr>
              <w:t>temperature</w:t>
            </w:r>
            <w:proofErr w:type="gramEnd"/>
            <w:r>
              <w:rPr>
                <w:rFonts w:ascii="Times New Roman" w:eastAsia="Times New Roman" w:hAnsi="Times New Roman" w:cs="Times New Roman"/>
                <w:sz w:val="24"/>
                <w:szCs w:val="24"/>
              </w:rPr>
              <w:t xml:space="preserve"> </w:t>
            </w:r>
          </w:p>
          <w:p w14:paraId="23B65435" w14:textId="6BCC4460" w:rsidR="00E80C19"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(23-19 months prior)</w:t>
            </w:r>
          </w:p>
        </w:tc>
        <w:tc>
          <w:tcPr>
            <w:tcW w:w="990" w:type="dxa"/>
            <w:tcMar>
              <w:top w:w="113" w:type="dxa"/>
              <w:left w:w="113" w:type="dxa"/>
              <w:bottom w:w="113" w:type="dxa"/>
              <w:right w:w="113" w:type="dxa"/>
            </w:tcMar>
            <w:hideMark/>
          </w:tcPr>
          <w:p w14:paraId="24C927FB"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1530" w:type="dxa"/>
            <w:tcMar>
              <w:top w:w="113" w:type="dxa"/>
              <w:left w:w="113" w:type="dxa"/>
              <w:bottom w:w="113" w:type="dxa"/>
              <w:right w:w="113" w:type="dxa"/>
            </w:tcMar>
            <w:hideMark/>
          </w:tcPr>
          <w:p w14:paraId="540FA0E6"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1022" w:type="dxa"/>
            <w:tcMar>
              <w:top w:w="113" w:type="dxa"/>
              <w:left w:w="113" w:type="dxa"/>
              <w:bottom w:w="113" w:type="dxa"/>
              <w:right w:w="113" w:type="dxa"/>
            </w:tcMar>
            <w:hideMark/>
          </w:tcPr>
          <w:p w14:paraId="769C73CA"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964" w:type="dxa"/>
            <w:tcMar>
              <w:top w:w="113" w:type="dxa"/>
              <w:left w:w="113" w:type="dxa"/>
              <w:bottom w:w="113" w:type="dxa"/>
              <w:right w:w="113" w:type="dxa"/>
            </w:tcMar>
            <w:hideMark/>
          </w:tcPr>
          <w:p w14:paraId="6B12FD39"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-0.27</w:t>
            </w:r>
          </w:p>
        </w:tc>
        <w:tc>
          <w:tcPr>
            <w:tcW w:w="1614" w:type="dxa"/>
            <w:tcMar>
              <w:top w:w="113" w:type="dxa"/>
              <w:left w:w="113" w:type="dxa"/>
              <w:bottom w:w="113" w:type="dxa"/>
              <w:right w:w="113" w:type="dxa"/>
            </w:tcMar>
            <w:hideMark/>
          </w:tcPr>
          <w:p w14:paraId="528962D3"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-0.42 – -0.12</w:t>
            </w:r>
          </w:p>
        </w:tc>
        <w:tc>
          <w:tcPr>
            <w:tcW w:w="990" w:type="dxa"/>
            <w:tcMar>
              <w:top w:w="113" w:type="dxa"/>
              <w:left w:w="113" w:type="dxa"/>
              <w:bottom w:w="113" w:type="dxa"/>
              <w:right w:w="113" w:type="dxa"/>
            </w:tcMar>
            <w:hideMark/>
          </w:tcPr>
          <w:p w14:paraId="7BA120E0"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r>
      <w:tr w:rsidR="00B10726" w:rsidRPr="00E80C19" w14:paraId="5CB6ACFA" w14:textId="77777777" w:rsidTr="00B10726">
        <w:tc>
          <w:tcPr>
            <w:tcW w:w="2430" w:type="dxa"/>
            <w:tcMar>
              <w:top w:w="113" w:type="dxa"/>
              <w:left w:w="113" w:type="dxa"/>
              <w:bottom w:w="113" w:type="dxa"/>
              <w:right w:w="113" w:type="dxa"/>
            </w:tcMar>
            <w:hideMark/>
          </w:tcPr>
          <w:p w14:paraId="34CBD0F8" w14:textId="77777777" w:rsid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Scaled </w:t>
            </w:r>
            <w:proofErr w:type="gramStart"/>
            <w:r>
              <w:rPr>
                <w:rFonts w:ascii="Times New Roman" w:eastAsia="Times New Roman" w:hAnsi="Times New Roman" w:cs="Times New Roman"/>
                <w:sz w:val="24"/>
                <w:szCs w:val="24"/>
              </w:rPr>
              <w:t>precipitation</w:t>
            </w:r>
            <w:proofErr w:type="gramEnd"/>
          </w:p>
          <w:p w14:paraId="48C482F6" w14:textId="26485AFD" w:rsidR="00B10726"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 months prior)</w:t>
            </w:r>
          </w:p>
        </w:tc>
        <w:tc>
          <w:tcPr>
            <w:tcW w:w="990" w:type="dxa"/>
            <w:tcMar>
              <w:top w:w="113" w:type="dxa"/>
              <w:left w:w="113" w:type="dxa"/>
              <w:bottom w:w="113" w:type="dxa"/>
              <w:right w:w="113" w:type="dxa"/>
            </w:tcMar>
            <w:hideMark/>
          </w:tcPr>
          <w:p w14:paraId="35E0EECF"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1530" w:type="dxa"/>
            <w:tcMar>
              <w:top w:w="113" w:type="dxa"/>
              <w:left w:w="113" w:type="dxa"/>
              <w:bottom w:w="113" w:type="dxa"/>
              <w:right w:w="113" w:type="dxa"/>
            </w:tcMar>
            <w:hideMark/>
          </w:tcPr>
          <w:p w14:paraId="11365411"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1022" w:type="dxa"/>
            <w:tcMar>
              <w:top w:w="113" w:type="dxa"/>
              <w:left w:w="113" w:type="dxa"/>
              <w:bottom w:w="113" w:type="dxa"/>
              <w:right w:w="113" w:type="dxa"/>
            </w:tcMar>
            <w:hideMark/>
          </w:tcPr>
          <w:p w14:paraId="6C43D3FC"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964" w:type="dxa"/>
            <w:tcMar>
              <w:top w:w="113" w:type="dxa"/>
              <w:left w:w="113" w:type="dxa"/>
              <w:bottom w:w="113" w:type="dxa"/>
              <w:right w:w="113" w:type="dxa"/>
            </w:tcMar>
            <w:hideMark/>
          </w:tcPr>
          <w:p w14:paraId="01285327"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-0.00</w:t>
            </w:r>
          </w:p>
        </w:tc>
        <w:tc>
          <w:tcPr>
            <w:tcW w:w="1614" w:type="dxa"/>
            <w:tcMar>
              <w:top w:w="113" w:type="dxa"/>
              <w:left w:w="113" w:type="dxa"/>
              <w:bottom w:w="113" w:type="dxa"/>
              <w:right w:w="113" w:type="dxa"/>
            </w:tcMar>
            <w:hideMark/>
          </w:tcPr>
          <w:p w14:paraId="030AA22A"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-0.16 – 0.15</w:t>
            </w:r>
          </w:p>
        </w:tc>
        <w:tc>
          <w:tcPr>
            <w:tcW w:w="990" w:type="dxa"/>
            <w:tcMar>
              <w:top w:w="113" w:type="dxa"/>
              <w:left w:w="113" w:type="dxa"/>
              <w:bottom w:w="113" w:type="dxa"/>
              <w:right w:w="113" w:type="dxa"/>
            </w:tcMar>
            <w:hideMark/>
          </w:tcPr>
          <w:p w14:paraId="49FBD211"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0.964</w:t>
            </w:r>
          </w:p>
        </w:tc>
      </w:tr>
      <w:tr w:rsidR="00B10726" w:rsidRPr="00E80C19" w14:paraId="790D9E58" w14:textId="77777777" w:rsidTr="00B10726">
        <w:tc>
          <w:tcPr>
            <w:tcW w:w="2430" w:type="dxa"/>
            <w:tcMar>
              <w:top w:w="113" w:type="dxa"/>
              <w:left w:w="113" w:type="dxa"/>
              <w:bottom w:w="113" w:type="dxa"/>
              <w:right w:w="113" w:type="dxa"/>
            </w:tcMar>
            <w:hideMark/>
          </w:tcPr>
          <w:p w14:paraId="6716D965" w14:textId="76FD7EE5" w:rsidR="00E80C19"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Scaled precipitation</w:t>
            </w:r>
            <w:r w:rsidRPr="00B10726">
              <w:rPr>
                <w:rFonts w:ascii="Times New Roman" w:eastAsia="Times New Roman" w:hAnsi="Times New Roman" w:cs="Times New Roman"/>
                <w:sz w:val="24"/>
                <w:szCs w:val="24"/>
                <w:vertAlign w:val="superscript"/>
              </w:rPr>
              <w:t>2</w:t>
            </w:r>
          </w:p>
        </w:tc>
        <w:tc>
          <w:tcPr>
            <w:tcW w:w="990" w:type="dxa"/>
            <w:tcMar>
              <w:top w:w="113" w:type="dxa"/>
              <w:left w:w="113" w:type="dxa"/>
              <w:bottom w:w="113" w:type="dxa"/>
              <w:right w:w="113" w:type="dxa"/>
            </w:tcMar>
            <w:hideMark/>
          </w:tcPr>
          <w:p w14:paraId="729EEB14"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1530" w:type="dxa"/>
            <w:tcMar>
              <w:top w:w="113" w:type="dxa"/>
              <w:left w:w="113" w:type="dxa"/>
              <w:bottom w:w="113" w:type="dxa"/>
              <w:right w:w="113" w:type="dxa"/>
            </w:tcMar>
            <w:hideMark/>
          </w:tcPr>
          <w:p w14:paraId="55AD53FA"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1022" w:type="dxa"/>
            <w:tcMar>
              <w:top w:w="113" w:type="dxa"/>
              <w:left w:w="113" w:type="dxa"/>
              <w:bottom w:w="113" w:type="dxa"/>
              <w:right w:w="113" w:type="dxa"/>
            </w:tcMar>
            <w:hideMark/>
          </w:tcPr>
          <w:p w14:paraId="757B8571"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964" w:type="dxa"/>
            <w:tcMar>
              <w:top w:w="113" w:type="dxa"/>
              <w:left w:w="113" w:type="dxa"/>
              <w:bottom w:w="113" w:type="dxa"/>
              <w:right w:w="113" w:type="dxa"/>
            </w:tcMar>
            <w:hideMark/>
          </w:tcPr>
          <w:p w14:paraId="1EBB4846"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-7.05</w:t>
            </w:r>
          </w:p>
        </w:tc>
        <w:tc>
          <w:tcPr>
            <w:tcW w:w="1614" w:type="dxa"/>
            <w:tcMar>
              <w:top w:w="113" w:type="dxa"/>
              <w:left w:w="113" w:type="dxa"/>
              <w:bottom w:w="113" w:type="dxa"/>
              <w:right w:w="113" w:type="dxa"/>
            </w:tcMar>
            <w:hideMark/>
          </w:tcPr>
          <w:p w14:paraId="11D0619A"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-10.00 – -4.10</w:t>
            </w:r>
          </w:p>
        </w:tc>
        <w:tc>
          <w:tcPr>
            <w:tcW w:w="990" w:type="dxa"/>
            <w:tcMar>
              <w:top w:w="113" w:type="dxa"/>
              <w:left w:w="113" w:type="dxa"/>
              <w:bottom w:w="113" w:type="dxa"/>
              <w:right w:w="113" w:type="dxa"/>
            </w:tcMar>
            <w:hideMark/>
          </w:tcPr>
          <w:p w14:paraId="023CFEF5"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r>
      <w:tr w:rsidR="00B10726" w:rsidRPr="00E80C19" w14:paraId="69777E6D" w14:textId="77777777" w:rsidTr="00B10726">
        <w:tc>
          <w:tcPr>
            <w:tcW w:w="2430" w:type="dxa"/>
            <w:tcMar>
              <w:top w:w="113" w:type="dxa"/>
              <w:left w:w="113" w:type="dxa"/>
              <w:bottom w:w="113" w:type="dxa"/>
              <w:right w:w="113" w:type="dxa"/>
            </w:tcMar>
            <w:hideMark/>
          </w:tcPr>
          <w:p w14:paraId="248074F7" w14:textId="77777777" w:rsid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Scaled </w:t>
            </w:r>
            <w:proofErr w:type="gramStart"/>
            <w:r>
              <w:rPr>
                <w:rFonts w:ascii="Times New Roman" w:eastAsia="Times New Roman" w:hAnsi="Times New Roman" w:cs="Times New Roman"/>
                <w:sz w:val="24"/>
                <w:szCs w:val="24"/>
              </w:rPr>
              <w:t>snowfall</w:t>
            </w:r>
            <w:proofErr w:type="gramEnd"/>
            <w:r>
              <w:rPr>
                <w:rFonts w:ascii="Times New Roman" w:eastAsia="Times New Roman" w:hAnsi="Times New Roman" w:cs="Times New Roman"/>
                <w:sz w:val="24"/>
                <w:szCs w:val="24"/>
              </w:rPr>
              <w:t xml:space="preserve"> </w:t>
            </w:r>
          </w:p>
          <w:p w14:paraId="1A808FA8" w14:textId="31CC5499" w:rsidR="00B10726"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months prior)</w:t>
            </w:r>
          </w:p>
        </w:tc>
        <w:tc>
          <w:tcPr>
            <w:tcW w:w="990" w:type="dxa"/>
            <w:tcMar>
              <w:top w:w="113" w:type="dxa"/>
              <w:left w:w="113" w:type="dxa"/>
              <w:bottom w:w="113" w:type="dxa"/>
              <w:right w:w="113" w:type="dxa"/>
            </w:tcMar>
            <w:hideMark/>
          </w:tcPr>
          <w:p w14:paraId="5113E9FC"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1530" w:type="dxa"/>
            <w:tcMar>
              <w:top w:w="113" w:type="dxa"/>
              <w:left w:w="113" w:type="dxa"/>
              <w:bottom w:w="113" w:type="dxa"/>
              <w:right w:w="113" w:type="dxa"/>
            </w:tcMar>
            <w:hideMark/>
          </w:tcPr>
          <w:p w14:paraId="04044D1B"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1022" w:type="dxa"/>
            <w:tcMar>
              <w:top w:w="113" w:type="dxa"/>
              <w:left w:w="113" w:type="dxa"/>
              <w:bottom w:w="113" w:type="dxa"/>
              <w:right w:w="113" w:type="dxa"/>
            </w:tcMar>
            <w:hideMark/>
          </w:tcPr>
          <w:p w14:paraId="340EAF25"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964" w:type="dxa"/>
            <w:tcMar>
              <w:top w:w="113" w:type="dxa"/>
              <w:left w:w="113" w:type="dxa"/>
              <w:bottom w:w="113" w:type="dxa"/>
              <w:right w:w="113" w:type="dxa"/>
            </w:tcMar>
            <w:hideMark/>
          </w:tcPr>
          <w:p w14:paraId="3261E9F8"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0.74</w:t>
            </w:r>
          </w:p>
        </w:tc>
        <w:tc>
          <w:tcPr>
            <w:tcW w:w="1614" w:type="dxa"/>
            <w:tcMar>
              <w:top w:w="113" w:type="dxa"/>
              <w:left w:w="113" w:type="dxa"/>
              <w:bottom w:w="113" w:type="dxa"/>
              <w:right w:w="113" w:type="dxa"/>
            </w:tcMar>
            <w:hideMark/>
          </w:tcPr>
          <w:p w14:paraId="7159AC87"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0.28 – 1.21</w:t>
            </w:r>
          </w:p>
        </w:tc>
        <w:tc>
          <w:tcPr>
            <w:tcW w:w="990" w:type="dxa"/>
            <w:tcMar>
              <w:top w:w="113" w:type="dxa"/>
              <w:left w:w="113" w:type="dxa"/>
              <w:bottom w:w="113" w:type="dxa"/>
              <w:right w:w="113" w:type="dxa"/>
            </w:tcMar>
            <w:hideMark/>
          </w:tcPr>
          <w:p w14:paraId="183CA44B"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0.002</w:t>
            </w:r>
          </w:p>
        </w:tc>
      </w:tr>
      <w:tr w:rsidR="00E80C19" w:rsidRPr="00E80C19" w14:paraId="55949850" w14:textId="77777777" w:rsidTr="00B10726">
        <w:tc>
          <w:tcPr>
            <w:tcW w:w="9540" w:type="dxa"/>
            <w:gridSpan w:val="7"/>
            <w:tcMar>
              <w:top w:w="192" w:type="dxa"/>
              <w:left w:w="15" w:type="dxa"/>
              <w:bottom w:w="15" w:type="dxa"/>
              <w:right w:w="15" w:type="dxa"/>
            </w:tcMar>
            <w:vAlign w:val="center"/>
            <w:hideMark/>
          </w:tcPr>
          <w:p w14:paraId="283A09BE" w14:textId="77777777" w:rsidR="00E80C19" w:rsidRPr="00E80C19" w:rsidRDefault="00E80C19" w:rsidP="00604579">
            <w:pPr>
              <w:spacing w:after="0" w:line="240" w:lineRule="auto"/>
              <w:rPr>
                <w:rFonts w:ascii="Times New Roman" w:eastAsia="Times New Roman" w:hAnsi="Times New Roman" w:cs="Times New Roman"/>
                <w:b/>
                <w:bCs/>
                <w:sz w:val="24"/>
                <w:szCs w:val="24"/>
              </w:rPr>
            </w:pPr>
            <w:r w:rsidRPr="00E80C19">
              <w:rPr>
                <w:rFonts w:ascii="Times New Roman" w:eastAsia="Times New Roman" w:hAnsi="Times New Roman" w:cs="Times New Roman"/>
                <w:b/>
                <w:bCs/>
                <w:sz w:val="24"/>
                <w:szCs w:val="24"/>
              </w:rPr>
              <w:t>Random Effects</w:t>
            </w:r>
          </w:p>
        </w:tc>
      </w:tr>
      <w:tr w:rsidR="00B10726" w:rsidRPr="00E80C19" w14:paraId="11A3417E" w14:textId="77777777" w:rsidTr="00B10726">
        <w:tc>
          <w:tcPr>
            <w:tcW w:w="2430" w:type="dxa"/>
            <w:tcMar>
              <w:top w:w="57" w:type="dxa"/>
              <w:left w:w="113" w:type="dxa"/>
              <w:bottom w:w="57" w:type="dxa"/>
              <w:right w:w="113" w:type="dxa"/>
            </w:tcMar>
            <w:hideMark/>
          </w:tcPr>
          <w:p w14:paraId="40A40A2E"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σ</w:t>
            </w:r>
            <w:r w:rsidRPr="00E80C19">
              <w:rPr>
                <w:rFonts w:ascii="Times New Roman" w:eastAsia="Times New Roman" w:hAnsi="Times New Roman" w:cs="Times New Roman"/>
                <w:sz w:val="24"/>
                <w:szCs w:val="24"/>
                <w:vertAlign w:val="superscript"/>
              </w:rPr>
              <w:t>2</w:t>
            </w:r>
          </w:p>
        </w:tc>
        <w:tc>
          <w:tcPr>
            <w:tcW w:w="3542" w:type="dxa"/>
            <w:gridSpan w:val="3"/>
            <w:tcMar>
              <w:top w:w="57" w:type="dxa"/>
              <w:left w:w="113" w:type="dxa"/>
              <w:bottom w:w="57" w:type="dxa"/>
              <w:right w:w="113" w:type="dxa"/>
            </w:tcMar>
            <w:hideMark/>
          </w:tcPr>
          <w:p w14:paraId="70276DBC"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0.52</w:t>
            </w:r>
          </w:p>
        </w:tc>
        <w:tc>
          <w:tcPr>
            <w:tcW w:w="3568" w:type="dxa"/>
            <w:gridSpan w:val="3"/>
            <w:tcMar>
              <w:top w:w="57" w:type="dxa"/>
              <w:left w:w="113" w:type="dxa"/>
              <w:bottom w:w="57" w:type="dxa"/>
              <w:right w:w="113" w:type="dxa"/>
            </w:tcMar>
            <w:hideMark/>
          </w:tcPr>
          <w:p w14:paraId="33A9BC22"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0.52</w:t>
            </w:r>
          </w:p>
        </w:tc>
      </w:tr>
      <w:tr w:rsidR="00B10726" w:rsidRPr="00E80C19" w14:paraId="4EE4CFF0" w14:textId="77777777" w:rsidTr="00B10726">
        <w:tc>
          <w:tcPr>
            <w:tcW w:w="2430" w:type="dxa"/>
            <w:tcMar>
              <w:top w:w="57" w:type="dxa"/>
              <w:left w:w="113" w:type="dxa"/>
              <w:bottom w:w="57" w:type="dxa"/>
              <w:right w:w="113" w:type="dxa"/>
            </w:tcMar>
            <w:hideMark/>
          </w:tcPr>
          <w:p w14:paraId="3F1429C8" w14:textId="07E1A805" w:rsidR="00E80C19"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3542" w:type="dxa"/>
            <w:gridSpan w:val="3"/>
            <w:tcMar>
              <w:top w:w="57" w:type="dxa"/>
              <w:left w:w="113" w:type="dxa"/>
              <w:bottom w:w="57" w:type="dxa"/>
              <w:right w:w="113" w:type="dxa"/>
            </w:tcMar>
            <w:hideMark/>
          </w:tcPr>
          <w:p w14:paraId="0393C18A" w14:textId="5C2D2281"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0.36 </w:t>
            </w:r>
            <w:r w:rsidRPr="00E80C19">
              <w:rPr>
                <w:rFonts w:ascii="Times New Roman" w:eastAsia="Times New Roman" w:hAnsi="Times New Roman" w:cs="Times New Roman"/>
                <w:sz w:val="24"/>
                <w:szCs w:val="24"/>
                <w:vertAlign w:val="subscript"/>
              </w:rPr>
              <w:t>year</w:t>
            </w:r>
          </w:p>
        </w:tc>
        <w:tc>
          <w:tcPr>
            <w:tcW w:w="3568" w:type="dxa"/>
            <w:gridSpan w:val="3"/>
            <w:tcMar>
              <w:top w:w="57" w:type="dxa"/>
              <w:left w:w="113" w:type="dxa"/>
              <w:bottom w:w="57" w:type="dxa"/>
              <w:right w:w="113" w:type="dxa"/>
            </w:tcMar>
            <w:hideMark/>
          </w:tcPr>
          <w:p w14:paraId="5674837A" w14:textId="1A00C169"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0.13 </w:t>
            </w:r>
            <w:r w:rsidRPr="00E80C19">
              <w:rPr>
                <w:rFonts w:ascii="Times New Roman" w:eastAsia="Times New Roman" w:hAnsi="Times New Roman" w:cs="Times New Roman"/>
                <w:sz w:val="24"/>
                <w:szCs w:val="24"/>
                <w:vertAlign w:val="subscript"/>
              </w:rPr>
              <w:t>year</w:t>
            </w:r>
          </w:p>
        </w:tc>
      </w:tr>
      <w:tr w:rsidR="00B10726" w:rsidRPr="00E80C19" w14:paraId="002EB859" w14:textId="77777777" w:rsidTr="00B10726">
        <w:tc>
          <w:tcPr>
            <w:tcW w:w="2430" w:type="dxa"/>
            <w:tcMar>
              <w:top w:w="57" w:type="dxa"/>
              <w:left w:w="113" w:type="dxa"/>
              <w:bottom w:w="57" w:type="dxa"/>
              <w:right w:w="113" w:type="dxa"/>
            </w:tcMar>
            <w:hideMark/>
          </w:tcPr>
          <w:p w14:paraId="3B0A0440"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3542" w:type="dxa"/>
            <w:gridSpan w:val="3"/>
            <w:tcMar>
              <w:top w:w="57" w:type="dxa"/>
              <w:left w:w="113" w:type="dxa"/>
              <w:bottom w:w="57" w:type="dxa"/>
              <w:right w:w="113" w:type="dxa"/>
            </w:tcMar>
            <w:hideMark/>
          </w:tcPr>
          <w:p w14:paraId="0A51F1D5"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0.54 </w:t>
            </w:r>
            <w:r w:rsidRPr="00E80C19">
              <w:rPr>
                <w:rFonts w:ascii="Times New Roman" w:eastAsia="Times New Roman" w:hAnsi="Times New Roman" w:cs="Times New Roman"/>
                <w:sz w:val="24"/>
                <w:szCs w:val="24"/>
                <w:vertAlign w:val="subscript"/>
              </w:rPr>
              <w:t>segment</w:t>
            </w:r>
          </w:p>
        </w:tc>
        <w:tc>
          <w:tcPr>
            <w:tcW w:w="3568" w:type="dxa"/>
            <w:gridSpan w:val="3"/>
            <w:tcMar>
              <w:top w:w="57" w:type="dxa"/>
              <w:left w:w="113" w:type="dxa"/>
              <w:bottom w:w="57" w:type="dxa"/>
              <w:right w:w="113" w:type="dxa"/>
            </w:tcMar>
            <w:hideMark/>
          </w:tcPr>
          <w:p w14:paraId="04B71F0C"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0.52 </w:t>
            </w:r>
            <w:r w:rsidRPr="00E80C19">
              <w:rPr>
                <w:rFonts w:ascii="Times New Roman" w:eastAsia="Times New Roman" w:hAnsi="Times New Roman" w:cs="Times New Roman"/>
                <w:sz w:val="24"/>
                <w:szCs w:val="24"/>
                <w:vertAlign w:val="subscript"/>
              </w:rPr>
              <w:t>segment</w:t>
            </w:r>
          </w:p>
        </w:tc>
      </w:tr>
      <w:tr w:rsidR="00B10726" w:rsidRPr="00E80C19" w14:paraId="20225F5A" w14:textId="77777777" w:rsidTr="00B10726">
        <w:tc>
          <w:tcPr>
            <w:tcW w:w="2430" w:type="dxa"/>
            <w:tcMar>
              <w:top w:w="57" w:type="dxa"/>
              <w:left w:w="113" w:type="dxa"/>
              <w:bottom w:w="57" w:type="dxa"/>
              <w:right w:w="113" w:type="dxa"/>
            </w:tcMar>
            <w:hideMark/>
          </w:tcPr>
          <w:p w14:paraId="4012513A"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N</w:t>
            </w:r>
          </w:p>
        </w:tc>
        <w:tc>
          <w:tcPr>
            <w:tcW w:w="3542" w:type="dxa"/>
            <w:gridSpan w:val="3"/>
            <w:tcMar>
              <w:top w:w="57" w:type="dxa"/>
              <w:left w:w="113" w:type="dxa"/>
              <w:bottom w:w="57" w:type="dxa"/>
              <w:right w:w="113" w:type="dxa"/>
            </w:tcMar>
            <w:hideMark/>
          </w:tcPr>
          <w:p w14:paraId="19C30074"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13 </w:t>
            </w:r>
            <w:proofErr w:type="gramStart"/>
            <w:r w:rsidRPr="00E80C19">
              <w:rPr>
                <w:rFonts w:ascii="Times New Roman" w:eastAsia="Times New Roman" w:hAnsi="Times New Roman" w:cs="Times New Roman"/>
                <w:sz w:val="24"/>
                <w:szCs w:val="24"/>
                <w:vertAlign w:val="subscript"/>
              </w:rPr>
              <w:t>segment</w:t>
            </w:r>
            <w:proofErr w:type="gramEnd"/>
          </w:p>
        </w:tc>
        <w:tc>
          <w:tcPr>
            <w:tcW w:w="3568" w:type="dxa"/>
            <w:gridSpan w:val="3"/>
            <w:tcMar>
              <w:top w:w="57" w:type="dxa"/>
              <w:left w:w="113" w:type="dxa"/>
              <w:bottom w:w="57" w:type="dxa"/>
              <w:right w:w="113" w:type="dxa"/>
            </w:tcMar>
            <w:hideMark/>
          </w:tcPr>
          <w:p w14:paraId="68F52892"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13 </w:t>
            </w:r>
            <w:proofErr w:type="gramStart"/>
            <w:r w:rsidRPr="00E80C19">
              <w:rPr>
                <w:rFonts w:ascii="Times New Roman" w:eastAsia="Times New Roman" w:hAnsi="Times New Roman" w:cs="Times New Roman"/>
                <w:sz w:val="24"/>
                <w:szCs w:val="24"/>
                <w:vertAlign w:val="subscript"/>
              </w:rPr>
              <w:t>segment</w:t>
            </w:r>
            <w:proofErr w:type="gramEnd"/>
          </w:p>
        </w:tc>
      </w:tr>
      <w:tr w:rsidR="00B10726" w:rsidRPr="00E80C19" w14:paraId="60951F9B" w14:textId="77777777" w:rsidTr="00B10726">
        <w:tc>
          <w:tcPr>
            <w:tcW w:w="2430" w:type="dxa"/>
            <w:tcMar>
              <w:top w:w="57" w:type="dxa"/>
              <w:left w:w="113" w:type="dxa"/>
              <w:bottom w:w="57" w:type="dxa"/>
              <w:right w:w="113" w:type="dxa"/>
            </w:tcMar>
            <w:hideMark/>
          </w:tcPr>
          <w:p w14:paraId="61B0D244"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3542" w:type="dxa"/>
            <w:gridSpan w:val="3"/>
            <w:tcMar>
              <w:top w:w="57" w:type="dxa"/>
              <w:left w:w="113" w:type="dxa"/>
              <w:bottom w:w="57" w:type="dxa"/>
              <w:right w:w="113" w:type="dxa"/>
            </w:tcMar>
            <w:hideMark/>
          </w:tcPr>
          <w:p w14:paraId="577F5AFC" w14:textId="3EE9F89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31 </w:t>
            </w:r>
            <w:proofErr w:type="gramStart"/>
            <w:r w:rsidRPr="00E80C19">
              <w:rPr>
                <w:rFonts w:ascii="Times New Roman" w:eastAsia="Times New Roman" w:hAnsi="Times New Roman" w:cs="Times New Roman"/>
                <w:sz w:val="24"/>
                <w:szCs w:val="24"/>
                <w:vertAlign w:val="subscript"/>
              </w:rPr>
              <w:t>year</w:t>
            </w:r>
            <w:proofErr w:type="gramEnd"/>
          </w:p>
        </w:tc>
        <w:tc>
          <w:tcPr>
            <w:tcW w:w="3568" w:type="dxa"/>
            <w:gridSpan w:val="3"/>
            <w:tcMar>
              <w:top w:w="57" w:type="dxa"/>
              <w:left w:w="113" w:type="dxa"/>
              <w:bottom w:w="57" w:type="dxa"/>
              <w:right w:w="113" w:type="dxa"/>
            </w:tcMar>
            <w:hideMark/>
          </w:tcPr>
          <w:p w14:paraId="4BD25F0C" w14:textId="437432C8"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31 </w:t>
            </w:r>
            <w:proofErr w:type="gramStart"/>
            <w:r w:rsidRPr="00E80C19">
              <w:rPr>
                <w:rFonts w:ascii="Times New Roman" w:eastAsia="Times New Roman" w:hAnsi="Times New Roman" w:cs="Times New Roman"/>
                <w:sz w:val="24"/>
                <w:szCs w:val="24"/>
                <w:vertAlign w:val="subscript"/>
              </w:rPr>
              <w:t>year</w:t>
            </w:r>
            <w:proofErr w:type="gramEnd"/>
          </w:p>
        </w:tc>
      </w:tr>
      <w:tr w:rsidR="00B10726" w:rsidRPr="00E80C19" w14:paraId="3522C71B" w14:textId="77777777" w:rsidTr="00B10726">
        <w:tc>
          <w:tcPr>
            <w:tcW w:w="2430" w:type="dxa"/>
            <w:tcBorders>
              <w:top w:val="single" w:sz="6" w:space="0" w:color="auto"/>
            </w:tcBorders>
            <w:tcMar>
              <w:top w:w="57" w:type="dxa"/>
              <w:left w:w="113" w:type="dxa"/>
              <w:bottom w:w="57" w:type="dxa"/>
              <w:right w:w="113" w:type="dxa"/>
            </w:tcMar>
            <w:hideMark/>
          </w:tcPr>
          <w:p w14:paraId="53EA6BC1"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Observations</w:t>
            </w:r>
          </w:p>
        </w:tc>
        <w:tc>
          <w:tcPr>
            <w:tcW w:w="3542" w:type="dxa"/>
            <w:gridSpan w:val="3"/>
            <w:tcBorders>
              <w:top w:val="single" w:sz="6" w:space="0" w:color="auto"/>
            </w:tcBorders>
            <w:tcMar>
              <w:top w:w="57" w:type="dxa"/>
              <w:left w:w="113" w:type="dxa"/>
              <w:bottom w:w="57" w:type="dxa"/>
              <w:right w:w="113" w:type="dxa"/>
            </w:tcMar>
            <w:hideMark/>
          </w:tcPr>
          <w:p w14:paraId="63349AE9"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403</w:t>
            </w:r>
          </w:p>
        </w:tc>
        <w:tc>
          <w:tcPr>
            <w:tcW w:w="3568" w:type="dxa"/>
            <w:gridSpan w:val="3"/>
            <w:tcBorders>
              <w:top w:val="single" w:sz="6" w:space="0" w:color="auto"/>
            </w:tcBorders>
            <w:tcMar>
              <w:top w:w="57" w:type="dxa"/>
              <w:left w:w="113" w:type="dxa"/>
              <w:bottom w:w="57" w:type="dxa"/>
              <w:right w:w="113" w:type="dxa"/>
            </w:tcMar>
            <w:hideMark/>
          </w:tcPr>
          <w:p w14:paraId="7427C7A4"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403</w:t>
            </w:r>
          </w:p>
        </w:tc>
      </w:tr>
      <w:tr w:rsidR="00B10726" w:rsidRPr="00E80C19" w14:paraId="5B311F94" w14:textId="77777777" w:rsidTr="00B10726">
        <w:tc>
          <w:tcPr>
            <w:tcW w:w="2430" w:type="dxa"/>
            <w:tcMar>
              <w:top w:w="57" w:type="dxa"/>
              <w:left w:w="113" w:type="dxa"/>
              <w:bottom w:w="57" w:type="dxa"/>
              <w:right w:w="113" w:type="dxa"/>
            </w:tcMar>
            <w:hideMark/>
          </w:tcPr>
          <w:p w14:paraId="123D1946"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Marginal R</w:t>
            </w:r>
            <w:r w:rsidRPr="00E80C19">
              <w:rPr>
                <w:rFonts w:ascii="Times New Roman" w:eastAsia="Times New Roman" w:hAnsi="Times New Roman" w:cs="Times New Roman"/>
                <w:sz w:val="24"/>
                <w:szCs w:val="24"/>
                <w:vertAlign w:val="superscript"/>
              </w:rPr>
              <w:t>2</w:t>
            </w:r>
            <w:r w:rsidRPr="00E80C19">
              <w:rPr>
                <w:rFonts w:ascii="Times New Roman" w:eastAsia="Times New Roman" w:hAnsi="Times New Roman" w:cs="Times New Roman"/>
                <w:sz w:val="24"/>
                <w:szCs w:val="24"/>
              </w:rPr>
              <w:t> / Conditional R</w:t>
            </w:r>
            <w:r w:rsidRPr="00E80C19">
              <w:rPr>
                <w:rFonts w:ascii="Times New Roman" w:eastAsia="Times New Roman" w:hAnsi="Times New Roman" w:cs="Times New Roman"/>
                <w:sz w:val="24"/>
                <w:szCs w:val="24"/>
                <w:vertAlign w:val="superscript"/>
              </w:rPr>
              <w:t>2</w:t>
            </w:r>
          </w:p>
        </w:tc>
        <w:tc>
          <w:tcPr>
            <w:tcW w:w="3542" w:type="dxa"/>
            <w:gridSpan w:val="3"/>
            <w:tcMar>
              <w:top w:w="57" w:type="dxa"/>
              <w:left w:w="113" w:type="dxa"/>
              <w:bottom w:w="57" w:type="dxa"/>
              <w:right w:w="113" w:type="dxa"/>
            </w:tcMar>
            <w:hideMark/>
          </w:tcPr>
          <w:p w14:paraId="4CFF4A53"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0.304 / 0.744</w:t>
            </w:r>
          </w:p>
        </w:tc>
        <w:tc>
          <w:tcPr>
            <w:tcW w:w="3568" w:type="dxa"/>
            <w:gridSpan w:val="3"/>
            <w:tcMar>
              <w:top w:w="57" w:type="dxa"/>
              <w:left w:w="113" w:type="dxa"/>
              <w:bottom w:w="57" w:type="dxa"/>
              <w:right w:w="113" w:type="dxa"/>
            </w:tcMar>
            <w:hideMark/>
          </w:tcPr>
          <w:p w14:paraId="78D33F52"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0.425 / 0.745</w:t>
            </w:r>
          </w:p>
        </w:tc>
      </w:tr>
    </w:tbl>
    <w:p w14:paraId="06955519" w14:textId="77777777" w:rsidR="00E80C19" w:rsidRDefault="00E80C19" w:rsidP="00E80C19">
      <w:pPr>
        <w:spacing w:after="0" w:line="240" w:lineRule="auto"/>
        <w:rPr>
          <w:rFonts w:ascii="Times New Roman" w:hAnsi="Times New Roman" w:cs="Times New Roman"/>
          <w:sz w:val="24"/>
          <w:szCs w:val="24"/>
        </w:rPr>
      </w:pPr>
    </w:p>
    <w:p w14:paraId="058B3676" w14:textId="29EE5BE0" w:rsidR="00E80C19" w:rsidRDefault="00E80C19" w:rsidP="00242A62">
      <w:pPr>
        <w:spacing w:after="0" w:line="240" w:lineRule="auto"/>
        <w:rPr>
          <w:rFonts w:ascii="Times New Roman" w:hAnsi="Times New Roman" w:cs="Times New Roman"/>
          <w:sz w:val="24"/>
          <w:szCs w:val="24"/>
        </w:rPr>
      </w:pPr>
    </w:p>
    <w:p w14:paraId="38477844" w14:textId="28DDA504" w:rsidR="00E80C19" w:rsidRDefault="00E80C19" w:rsidP="00242A62">
      <w:pPr>
        <w:spacing w:after="0" w:line="240" w:lineRule="auto"/>
        <w:rPr>
          <w:rFonts w:ascii="Times New Roman" w:hAnsi="Times New Roman" w:cs="Times New Roman"/>
          <w:sz w:val="24"/>
          <w:szCs w:val="24"/>
        </w:rPr>
      </w:pPr>
    </w:p>
    <w:p w14:paraId="32E55702" w14:textId="52B76294" w:rsidR="00DD13FE" w:rsidRDefault="00DD13FE">
      <w:pPr>
        <w:rPr>
          <w:rFonts w:ascii="Times New Roman" w:hAnsi="Times New Roman" w:cs="Times New Roman"/>
          <w:sz w:val="24"/>
          <w:szCs w:val="24"/>
        </w:rPr>
      </w:pPr>
      <w:r>
        <w:rPr>
          <w:rFonts w:ascii="Times New Roman" w:hAnsi="Times New Roman" w:cs="Times New Roman"/>
          <w:sz w:val="24"/>
          <w:szCs w:val="24"/>
        </w:rPr>
        <w:br w:type="page"/>
      </w:r>
    </w:p>
    <w:p w14:paraId="21FE5114" w14:textId="66337F88" w:rsidR="00DD13FE" w:rsidRDefault="00DD13FE" w:rsidP="00E14D97">
      <w:pPr>
        <w:pStyle w:val="Heading2"/>
      </w:pPr>
      <w:r>
        <w:lastRenderedPageBreak/>
        <w:t>Forecasts</w:t>
      </w:r>
    </w:p>
    <w:p w14:paraId="60B0740C" w14:textId="1430BD52" w:rsidR="00DD13FE" w:rsidRDefault="00403774"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density-dependence is strong as in our population models, annual population growth rates increase at lower counts and generally prevent the population from declining to extinction. </w:t>
      </w:r>
      <w:r w:rsidR="008D4412" w:rsidRPr="008D4412">
        <w:rPr>
          <w:rFonts w:ascii="Times New Roman" w:hAnsi="Times New Roman" w:cs="Times New Roman"/>
          <w:sz w:val="24"/>
          <w:szCs w:val="24"/>
        </w:rPr>
        <w:t>We compare the range and median of forecasted counts to emulate the assessments to be performed under the post-delisting monitoring plan (USFWS 2017).</w:t>
      </w:r>
      <w:r w:rsidR="008D4412">
        <w:rPr>
          <w:rFonts w:ascii="Times New Roman" w:hAnsi="Times New Roman" w:cs="Times New Roman"/>
          <w:sz w:val="24"/>
          <w:szCs w:val="24"/>
        </w:rPr>
        <w:t xml:space="preserve"> </w:t>
      </w:r>
      <w:r w:rsidR="00EB4A35">
        <w:rPr>
          <w:rFonts w:ascii="Times New Roman" w:hAnsi="Times New Roman" w:cs="Times New Roman"/>
          <w:sz w:val="24"/>
          <w:szCs w:val="24"/>
        </w:rPr>
        <w:t>P</w:t>
      </w:r>
      <w:r w:rsidRPr="00EB4A35">
        <w:rPr>
          <w:rFonts w:ascii="Times New Roman" w:hAnsi="Times New Roman" w:cs="Times New Roman"/>
          <w:sz w:val="24"/>
          <w:szCs w:val="24"/>
        </w:rPr>
        <w:t xml:space="preserve">revious PVA of </w:t>
      </w:r>
      <w:r w:rsidRPr="00EB4A35">
        <w:rPr>
          <w:rFonts w:ascii="Times New Roman" w:hAnsi="Times New Roman" w:cs="Times New Roman"/>
          <w:i/>
          <w:iCs/>
          <w:sz w:val="24"/>
          <w:szCs w:val="24"/>
        </w:rPr>
        <w:t xml:space="preserve">O. </w:t>
      </w:r>
      <w:proofErr w:type="spellStart"/>
      <w:r w:rsidRPr="00EB4A35">
        <w:rPr>
          <w:rFonts w:ascii="Times New Roman" w:hAnsi="Times New Roman" w:cs="Times New Roman"/>
          <w:i/>
          <w:iCs/>
          <w:sz w:val="24"/>
          <w:szCs w:val="24"/>
        </w:rPr>
        <w:t>coloradensis</w:t>
      </w:r>
      <w:proofErr w:type="spellEnd"/>
      <w:r w:rsidRPr="00EB4A35">
        <w:rPr>
          <w:rFonts w:ascii="Times New Roman" w:hAnsi="Times New Roman" w:cs="Times New Roman"/>
          <w:i/>
          <w:iCs/>
          <w:sz w:val="24"/>
          <w:szCs w:val="24"/>
        </w:rPr>
        <w:t xml:space="preserve"> </w:t>
      </w:r>
      <w:r w:rsidRPr="00EB4A35">
        <w:rPr>
          <w:rFonts w:ascii="Times New Roman" w:hAnsi="Times New Roman" w:cs="Times New Roman"/>
          <w:sz w:val="24"/>
          <w:szCs w:val="24"/>
        </w:rPr>
        <w:t xml:space="preserve">where </w:t>
      </w:r>
      <w:r w:rsidR="00EB4A35">
        <w:rPr>
          <w:rFonts w:ascii="Times New Roman" w:hAnsi="Times New Roman" w:cs="Times New Roman"/>
          <w:sz w:val="24"/>
          <w:szCs w:val="24"/>
        </w:rPr>
        <w:t xml:space="preserve">demographic plots </w:t>
      </w:r>
      <w:r w:rsidRPr="00EB4A35">
        <w:rPr>
          <w:rFonts w:ascii="Times New Roman" w:hAnsi="Times New Roman" w:cs="Times New Roman"/>
          <w:sz w:val="24"/>
          <w:szCs w:val="24"/>
        </w:rPr>
        <w:t>were ranked by extinction probability</w:t>
      </w:r>
      <w:r w:rsidR="00EB4A35">
        <w:rPr>
          <w:rFonts w:ascii="Times New Roman" w:hAnsi="Times New Roman" w:cs="Times New Roman"/>
          <w:sz w:val="24"/>
          <w:szCs w:val="24"/>
        </w:rPr>
        <w:t xml:space="preserve"> (Floyd</w:t>
      </w:r>
      <w:r w:rsidR="008D4412">
        <w:rPr>
          <w:rFonts w:ascii="Times New Roman" w:hAnsi="Times New Roman" w:cs="Times New Roman"/>
          <w:sz w:val="24"/>
          <w:szCs w:val="24"/>
        </w:rPr>
        <w:t xml:space="preserve"> 1995</w:t>
      </w:r>
      <w:r w:rsidR="00EB4A35">
        <w:rPr>
          <w:rFonts w:ascii="Times New Roman" w:hAnsi="Times New Roman" w:cs="Times New Roman"/>
          <w:sz w:val="24"/>
          <w:szCs w:val="24"/>
        </w:rPr>
        <w:t xml:space="preserve">, </w:t>
      </w:r>
      <w:proofErr w:type="gramStart"/>
      <w:r w:rsidR="00EB4A35">
        <w:rPr>
          <w:rFonts w:ascii="Times New Roman" w:hAnsi="Times New Roman" w:cs="Times New Roman"/>
          <w:sz w:val="24"/>
          <w:szCs w:val="24"/>
        </w:rPr>
        <w:t>Floyd</w:t>
      </w:r>
      <w:proofErr w:type="gramEnd"/>
      <w:r w:rsidR="00EB4A35">
        <w:rPr>
          <w:rFonts w:ascii="Times New Roman" w:hAnsi="Times New Roman" w:cs="Times New Roman"/>
          <w:sz w:val="24"/>
          <w:szCs w:val="24"/>
        </w:rPr>
        <w:t xml:space="preserve"> and </w:t>
      </w:r>
      <w:r w:rsidR="008D4412">
        <w:rPr>
          <w:rFonts w:ascii="Times New Roman" w:hAnsi="Times New Roman" w:cs="Times New Roman"/>
          <w:sz w:val="24"/>
          <w:szCs w:val="24"/>
        </w:rPr>
        <w:t>Ranker 1998</w:t>
      </w:r>
      <w:r w:rsidR="00EB4A35">
        <w:rPr>
          <w:rFonts w:ascii="Times New Roman" w:hAnsi="Times New Roman" w:cs="Times New Roman"/>
          <w:sz w:val="24"/>
          <w:szCs w:val="24"/>
        </w:rPr>
        <w:t>, Stears 2022) and trials were run for all of WAFB (</w:t>
      </w:r>
      <w:proofErr w:type="spellStart"/>
      <w:r w:rsidR="00EB4A35">
        <w:rPr>
          <w:rFonts w:ascii="Times New Roman" w:hAnsi="Times New Roman" w:cs="Times New Roman"/>
          <w:sz w:val="24"/>
          <w:szCs w:val="24"/>
        </w:rPr>
        <w:t>Wepprich</w:t>
      </w:r>
      <w:proofErr w:type="spellEnd"/>
      <w:r w:rsidR="00EB4A35">
        <w:rPr>
          <w:rFonts w:ascii="Times New Roman" w:hAnsi="Times New Roman" w:cs="Times New Roman"/>
          <w:sz w:val="24"/>
          <w:szCs w:val="24"/>
        </w:rPr>
        <w:t xml:space="preserve"> xx). </w:t>
      </w:r>
    </w:p>
    <w:p w14:paraId="395A853F" w14:textId="0F832671" w:rsidR="00403774" w:rsidRDefault="00403774"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Under a density-dependent model without environmental covariates, the WAFB creek </w:t>
      </w:r>
      <w:r w:rsidR="001E08A6">
        <w:rPr>
          <w:rFonts w:ascii="Times New Roman" w:hAnsi="Times New Roman" w:cs="Times New Roman"/>
          <w:sz w:val="24"/>
          <w:szCs w:val="24"/>
        </w:rPr>
        <w:t>sub</w:t>
      </w:r>
      <w:r>
        <w:rPr>
          <w:rFonts w:ascii="Times New Roman" w:hAnsi="Times New Roman" w:cs="Times New Roman"/>
          <w:sz w:val="24"/>
          <w:szCs w:val="24"/>
        </w:rPr>
        <w:t>populations and total population are expected to increase from the 202</w:t>
      </w:r>
      <w:r w:rsidR="008D4412">
        <w:rPr>
          <w:rFonts w:ascii="Times New Roman" w:hAnsi="Times New Roman" w:cs="Times New Roman"/>
          <w:sz w:val="24"/>
          <w:szCs w:val="24"/>
        </w:rPr>
        <w:t>3</w:t>
      </w:r>
      <w:r>
        <w:rPr>
          <w:rFonts w:ascii="Times New Roman" w:hAnsi="Times New Roman" w:cs="Times New Roman"/>
          <w:sz w:val="24"/>
          <w:szCs w:val="24"/>
        </w:rPr>
        <w:t xml:space="preserve"> numbers and fluctuate around the stati</w:t>
      </w:r>
      <w:r w:rsidR="003C7DE2">
        <w:rPr>
          <w:rFonts w:ascii="Times New Roman" w:hAnsi="Times New Roman" w:cs="Times New Roman"/>
          <w:sz w:val="24"/>
          <w:szCs w:val="24"/>
        </w:rPr>
        <w:t>c</w:t>
      </w:r>
      <w:r>
        <w:rPr>
          <w:rFonts w:ascii="Times New Roman" w:hAnsi="Times New Roman" w:cs="Times New Roman"/>
          <w:sz w:val="24"/>
          <w:szCs w:val="24"/>
        </w:rPr>
        <w:t xml:space="preserve"> carrying capacity estimated in this model. Simulations vary based on annual stochasticity and sampling, so the 25</w:t>
      </w:r>
      <w:r w:rsidRPr="00403774">
        <w:rPr>
          <w:rFonts w:ascii="Times New Roman" w:hAnsi="Times New Roman" w:cs="Times New Roman"/>
          <w:sz w:val="24"/>
          <w:szCs w:val="24"/>
          <w:vertAlign w:val="superscript"/>
        </w:rPr>
        <w:t>th</w:t>
      </w:r>
      <w:r>
        <w:rPr>
          <w:rFonts w:ascii="Times New Roman" w:hAnsi="Times New Roman" w:cs="Times New Roman"/>
          <w:sz w:val="24"/>
          <w:szCs w:val="24"/>
        </w:rPr>
        <w:t>-75</w:t>
      </w:r>
      <w:r w:rsidRPr="00403774">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counts vary substantially, with expectations of the total WAFB count between about 4,000 and 11,000 flowers counted each year (Figure 7).</w:t>
      </w:r>
    </w:p>
    <w:p w14:paraId="2867181B" w14:textId="404AC2F3" w:rsidR="002158AE" w:rsidRDefault="00D146AC"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With climate scenarios, population simulations diverge depending on the weather experienced. Scenarios including the 1990s weather had higher average population level</w:t>
      </w:r>
      <w:r w:rsidR="002158AE">
        <w:rPr>
          <w:rFonts w:ascii="Times New Roman" w:hAnsi="Times New Roman" w:cs="Times New Roman"/>
          <w:sz w:val="24"/>
          <w:szCs w:val="24"/>
        </w:rPr>
        <w:t xml:space="preserve"> 2-3 times</w:t>
      </w:r>
      <w:r>
        <w:rPr>
          <w:rFonts w:ascii="Times New Roman" w:hAnsi="Times New Roman" w:cs="Times New Roman"/>
          <w:sz w:val="24"/>
          <w:szCs w:val="24"/>
        </w:rPr>
        <w:t xml:space="preserve"> tha</w:t>
      </w:r>
      <w:r w:rsidR="002158AE">
        <w:rPr>
          <w:rFonts w:ascii="Times New Roman" w:hAnsi="Times New Roman" w:cs="Times New Roman"/>
          <w:sz w:val="24"/>
          <w:szCs w:val="24"/>
        </w:rPr>
        <w:t>t</w:t>
      </w:r>
      <w:r>
        <w:rPr>
          <w:rFonts w:ascii="Times New Roman" w:hAnsi="Times New Roman" w:cs="Times New Roman"/>
          <w:sz w:val="24"/>
          <w:szCs w:val="24"/>
        </w:rPr>
        <w:t xml:space="preserve"> </w:t>
      </w:r>
      <w:r w:rsidR="002158AE">
        <w:rPr>
          <w:rFonts w:ascii="Times New Roman" w:hAnsi="Times New Roman" w:cs="Times New Roman"/>
          <w:sz w:val="24"/>
          <w:szCs w:val="24"/>
        </w:rPr>
        <w:t xml:space="preserve">of </w:t>
      </w:r>
      <w:r>
        <w:rPr>
          <w:rFonts w:ascii="Times New Roman" w:hAnsi="Times New Roman" w:cs="Times New Roman"/>
          <w:sz w:val="24"/>
          <w:szCs w:val="24"/>
        </w:rPr>
        <w:t>those with 2000s or 2010s weather</w:t>
      </w:r>
      <w:r w:rsidR="002158AE">
        <w:rPr>
          <w:rFonts w:ascii="Times New Roman" w:hAnsi="Times New Roman" w:cs="Times New Roman"/>
          <w:sz w:val="24"/>
          <w:szCs w:val="24"/>
        </w:rPr>
        <w:t xml:space="preserve"> (Figure 8)</w:t>
      </w:r>
      <w:r>
        <w:rPr>
          <w:rFonts w:ascii="Times New Roman" w:hAnsi="Times New Roman" w:cs="Times New Roman"/>
          <w:sz w:val="24"/>
          <w:szCs w:val="24"/>
        </w:rPr>
        <w:t xml:space="preserve">. </w:t>
      </w:r>
      <w:r w:rsidR="002158AE">
        <w:rPr>
          <w:rFonts w:ascii="Times New Roman" w:hAnsi="Times New Roman" w:cs="Times New Roman"/>
          <w:sz w:val="24"/>
          <w:szCs w:val="24"/>
        </w:rPr>
        <w:t xml:space="preserve">Annual variation was more correlated across the 100 simulations and the median value fluctuating more widely than in the model without climate included. The simulations demonstrate the quick population growth that can occur with multiple years of positive effects of weather with the example of the 1990s scenario that nearly doubles within 3 years in 2028-2030 and 2038-2040, corresponding to the observed weather in 1997-1999 (Figure 8). One surprise is that </w:t>
      </w:r>
      <w:r w:rsidR="00F376F5">
        <w:rPr>
          <w:rFonts w:ascii="Times New Roman" w:hAnsi="Times New Roman" w:cs="Times New Roman"/>
          <w:sz w:val="24"/>
          <w:szCs w:val="24"/>
        </w:rPr>
        <w:t>simulations</w:t>
      </w:r>
      <w:r w:rsidR="000D712E">
        <w:rPr>
          <w:rFonts w:ascii="Times New Roman" w:hAnsi="Times New Roman" w:cs="Times New Roman"/>
          <w:sz w:val="24"/>
          <w:szCs w:val="24"/>
        </w:rPr>
        <w:t xml:space="preserve"> </w:t>
      </w:r>
      <w:r w:rsidR="00F376F5">
        <w:rPr>
          <w:rFonts w:ascii="Times New Roman" w:hAnsi="Times New Roman" w:cs="Times New Roman"/>
          <w:sz w:val="24"/>
          <w:szCs w:val="24"/>
        </w:rPr>
        <w:t xml:space="preserve">with weather drawn from </w:t>
      </w:r>
      <w:r w:rsidR="002158AE">
        <w:rPr>
          <w:rFonts w:ascii="Times New Roman" w:hAnsi="Times New Roman" w:cs="Times New Roman"/>
          <w:sz w:val="24"/>
          <w:szCs w:val="24"/>
        </w:rPr>
        <w:t xml:space="preserve">the 2010s </w:t>
      </w:r>
      <w:r w:rsidR="00281F04">
        <w:rPr>
          <w:rFonts w:ascii="Times New Roman" w:hAnsi="Times New Roman" w:cs="Times New Roman"/>
          <w:sz w:val="24"/>
          <w:szCs w:val="24"/>
        </w:rPr>
        <w:t>did not have the population grow from its current size</w:t>
      </w:r>
      <w:r w:rsidR="007538D2">
        <w:rPr>
          <w:rFonts w:ascii="Times New Roman" w:hAnsi="Times New Roman" w:cs="Times New Roman"/>
          <w:sz w:val="24"/>
          <w:szCs w:val="24"/>
        </w:rPr>
        <w:t>, even though observed populations rebounded</w:t>
      </w:r>
      <w:r w:rsidR="00F376F5">
        <w:rPr>
          <w:rFonts w:ascii="Times New Roman" w:hAnsi="Times New Roman" w:cs="Times New Roman"/>
          <w:sz w:val="24"/>
          <w:szCs w:val="24"/>
        </w:rPr>
        <w:t xml:space="preserve"> </w:t>
      </w:r>
      <w:r w:rsidR="007538D2">
        <w:rPr>
          <w:rFonts w:ascii="Times New Roman" w:hAnsi="Times New Roman" w:cs="Times New Roman"/>
          <w:sz w:val="24"/>
          <w:szCs w:val="24"/>
        </w:rPr>
        <w:t xml:space="preserve">under this weather regime </w:t>
      </w:r>
      <w:r w:rsidR="00F376F5">
        <w:rPr>
          <w:rFonts w:ascii="Times New Roman" w:hAnsi="Times New Roman" w:cs="Times New Roman"/>
          <w:sz w:val="24"/>
          <w:szCs w:val="24"/>
        </w:rPr>
        <w:t xml:space="preserve">from </w:t>
      </w:r>
      <w:r w:rsidR="007538D2">
        <w:rPr>
          <w:rFonts w:ascii="Times New Roman" w:hAnsi="Times New Roman" w:cs="Times New Roman"/>
          <w:sz w:val="24"/>
          <w:szCs w:val="24"/>
        </w:rPr>
        <w:t>the</w:t>
      </w:r>
      <w:r w:rsidR="002158AE">
        <w:rPr>
          <w:rFonts w:ascii="Times New Roman" w:hAnsi="Times New Roman" w:cs="Times New Roman"/>
          <w:sz w:val="24"/>
          <w:szCs w:val="24"/>
        </w:rPr>
        <w:t xml:space="preserve"> major drought</w:t>
      </w:r>
      <w:r w:rsidR="007538D2">
        <w:rPr>
          <w:rFonts w:ascii="Times New Roman" w:hAnsi="Times New Roman" w:cs="Times New Roman"/>
          <w:sz w:val="24"/>
          <w:szCs w:val="24"/>
        </w:rPr>
        <w:t xml:space="preserve"> in the 2000s</w:t>
      </w:r>
      <w:r w:rsidR="002158AE">
        <w:rPr>
          <w:rFonts w:ascii="Times New Roman" w:hAnsi="Times New Roman" w:cs="Times New Roman"/>
          <w:sz w:val="24"/>
          <w:szCs w:val="24"/>
        </w:rPr>
        <w:t xml:space="preserve">. These scenarios show that population size, while fluctuating between years, will average lower with weather </w:t>
      </w:r>
      <w:proofErr w:type="gramStart"/>
      <w:r w:rsidR="002158AE">
        <w:rPr>
          <w:rFonts w:ascii="Times New Roman" w:hAnsi="Times New Roman" w:cs="Times New Roman"/>
          <w:sz w:val="24"/>
          <w:szCs w:val="24"/>
        </w:rPr>
        <w:t>similar to</w:t>
      </w:r>
      <w:proofErr w:type="gramEnd"/>
      <w:r w:rsidR="002158AE">
        <w:rPr>
          <w:rFonts w:ascii="Times New Roman" w:hAnsi="Times New Roman" w:cs="Times New Roman"/>
          <w:sz w:val="24"/>
          <w:szCs w:val="24"/>
        </w:rPr>
        <w:t xml:space="preserve"> that of the last two decades compared to the higher growth years in the 1990s. </w:t>
      </w:r>
    </w:p>
    <w:p w14:paraId="6EEF636A" w14:textId="1DED6A4D" w:rsidR="006A5E49" w:rsidRDefault="002158AE" w:rsidP="00101E8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show the simulated values in three scenarios to the whole time-series of observed counts since 1988 (Figure 9). Crow Creek is unlikely to r</w:t>
      </w:r>
      <w:r w:rsidR="000101B1">
        <w:rPr>
          <w:rFonts w:ascii="Times New Roman" w:hAnsi="Times New Roman" w:cs="Times New Roman"/>
          <w:sz w:val="24"/>
          <w:szCs w:val="24"/>
        </w:rPr>
        <w:t>ebound to its higher population</w:t>
      </w:r>
      <w:r>
        <w:rPr>
          <w:rFonts w:ascii="Times New Roman" w:hAnsi="Times New Roman" w:cs="Times New Roman"/>
          <w:sz w:val="24"/>
          <w:szCs w:val="24"/>
        </w:rPr>
        <w:t xml:space="preserve"> levels unless weather is extremely favorable. Diamond Creek and Unnamed Creek populations may average lower than the observations in 2010 with weather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either the 2000s or the 2010s.</w:t>
      </w:r>
      <w:r w:rsidR="00101E86">
        <w:rPr>
          <w:rFonts w:ascii="Times New Roman" w:hAnsi="Times New Roman" w:cs="Times New Roman"/>
          <w:sz w:val="24"/>
          <w:szCs w:val="24"/>
        </w:rPr>
        <w:t xml:space="preserve"> The ranges of the observed counts (1988-2020) and the simulated counts overlap considerably, which </w:t>
      </w:r>
      <w:r w:rsidR="00281F04">
        <w:rPr>
          <w:rFonts w:ascii="Times New Roman" w:hAnsi="Times New Roman" w:cs="Times New Roman"/>
          <w:sz w:val="24"/>
          <w:szCs w:val="24"/>
        </w:rPr>
        <w:t>may</w:t>
      </w:r>
      <w:r w:rsidR="007538D2">
        <w:rPr>
          <w:rFonts w:ascii="Times New Roman" w:hAnsi="Times New Roman" w:cs="Times New Roman"/>
          <w:sz w:val="24"/>
          <w:szCs w:val="24"/>
        </w:rPr>
        <w:t xml:space="preserve"> lead to lower statistical power to </w:t>
      </w:r>
      <w:r w:rsidR="00281F04">
        <w:rPr>
          <w:rFonts w:ascii="Times New Roman" w:hAnsi="Times New Roman" w:cs="Times New Roman"/>
          <w:sz w:val="24"/>
          <w:szCs w:val="24"/>
        </w:rPr>
        <w:t xml:space="preserve">detect </w:t>
      </w:r>
      <w:r w:rsidR="007538D2">
        <w:rPr>
          <w:rFonts w:ascii="Times New Roman" w:hAnsi="Times New Roman" w:cs="Times New Roman"/>
          <w:sz w:val="24"/>
          <w:szCs w:val="24"/>
        </w:rPr>
        <w:t>population</w:t>
      </w:r>
      <w:r w:rsidR="00281F04">
        <w:rPr>
          <w:rFonts w:ascii="Times New Roman" w:hAnsi="Times New Roman" w:cs="Times New Roman"/>
          <w:sz w:val="24"/>
          <w:szCs w:val="24"/>
        </w:rPr>
        <w:t xml:space="preserve"> trends, if </w:t>
      </w:r>
      <w:r w:rsidR="007538D2">
        <w:rPr>
          <w:rFonts w:ascii="Times New Roman" w:hAnsi="Times New Roman" w:cs="Times New Roman"/>
          <w:sz w:val="24"/>
          <w:szCs w:val="24"/>
        </w:rPr>
        <w:t>they should occur</w:t>
      </w:r>
      <w:r w:rsidR="00281F04">
        <w:rPr>
          <w:rFonts w:ascii="Times New Roman" w:hAnsi="Times New Roman" w:cs="Times New Roman"/>
          <w:sz w:val="24"/>
          <w:szCs w:val="24"/>
        </w:rPr>
        <w:t xml:space="preserve"> </w:t>
      </w:r>
      <w:r w:rsidR="00101E86">
        <w:rPr>
          <w:rFonts w:ascii="Times New Roman" w:hAnsi="Times New Roman" w:cs="Times New Roman"/>
          <w:sz w:val="24"/>
          <w:szCs w:val="24"/>
        </w:rPr>
        <w:t xml:space="preserve">(Figures 10 and 11). The median value of the simulations was generally lower than the median of the observed counts. Approximately, in the event of two decades of weather </w:t>
      </w:r>
      <w:proofErr w:type="gramStart"/>
      <w:r w:rsidR="00101E86">
        <w:rPr>
          <w:rFonts w:ascii="Times New Roman" w:hAnsi="Times New Roman" w:cs="Times New Roman"/>
          <w:sz w:val="24"/>
          <w:szCs w:val="24"/>
        </w:rPr>
        <w:t>similar to</w:t>
      </w:r>
      <w:proofErr w:type="gramEnd"/>
      <w:r w:rsidR="00101E86">
        <w:rPr>
          <w:rFonts w:ascii="Times New Roman" w:hAnsi="Times New Roman" w:cs="Times New Roman"/>
          <w:sz w:val="24"/>
          <w:szCs w:val="24"/>
        </w:rPr>
        <w:t xml:space="preserve"> the 1990s the population size may double. However, the forecasted median is lower than the long-term monitoring median for either the 2000s (60% of observed) or 2010s (85% of observed) weather scenarios. </w:t>
      </w:r>
    </w:p>
    <w:p w14:paraId="7CF0415C" w14:textId="2C4A941D" w:rsidR="00403774" w:rsidRDefault="00101E86" w:rsidP="00101E8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Climate change that increases temperature</w:t>
      </w:r>
      <w:r w:rsidR="006A5E49">
        <w:rPr>
          <w:rFonts w:ascii="Times New Roman" w:hAnsi="Times New Roman" w:cs="Times New Roman"/>
          <w:sz w:val="24"/>
          <w:szCs w:val="24"/>
        </w:rPr>
        <w:t xml:space="preserve"> and decreases snowfall would likely lower population growth rates further. The impact of precipitation, as a quadratic relationship, would predict decreased population growth rates at either extreme. Density-dependence is a key factor that increase</w:t>
      </w:r>
      <w:r w:rsidR="002E19A0">
        <w:rPr>
          <w:rFonts w:ascii="Times New Roman" w:hAnsi="Times New Roman" w:cs="Times New Roman"/>
          <w:sz w:val="24"/>
          <w:szCs w:val="24"/>
        </w:rPr>
        <w:t>s</w:t>
      </w:r>
      <w:r w:rsidR="006A5E49">
        <w:rPr>
          <w:rFonts w:ascii="Times New Roman" w:hAnsi="Times New Roman" w:cs="Times New Roman"/>
          <w:sz w:val="24"/>
          <w:szCs w:val="24"/>
        </w:rPr>
        <w:t xml:space="preserve"> population </w:t>
      </w:r>
      <w:r w:rsidR="000D712E">
        <w:rPr>
          <w:rFonts w:ascii="Times New Roman" w:hAnsi="Times New Roman" w:cs="Times New Roman"/>
          <w:sz w:val="24"/>
          <w:szCs w:val="24"/>
        </w:rPr>
        <w:t>buffering</w:t>
      </w:r>
      <w:r w:rsidR="006A5E49">
        <w:rPr>
          <w:rFonts w:ascii="Times New Roman" w:hAnsi="Times New Roman" w:cs="Times New Roman"/>
          <w:sz w:val="24"/>
          <w:szCs w:val="24"/>
        </w:rPr>
        <w:t xml:space="preserve"> after years of low growth and would need to be investigated further to know if its impact will change with climate.</w:t>
      </w:r>
    </w:p>
    <w:p w14:paraId="644ED07C" w14:textId="0DA9A2B7" w:rsidR="00E80C19" w:rsidRDefault="00C46485" w:rsidP="00242A62">
      <w:pPr>
        <w:spacing w:after="0" w:line="240" w:lineRule="auto"/>
        <w:rPr>
          <w:rFonts w:ascii="Times New Roman" w:hAnsi="Times New Roman" w:cs="Times New Roman"/>
          <w:sz w:val="24"/>
          <w:szCs w:val="24"/>
        </w:rPr>
      </w:pPr>
      <w:r>
        <w:rPr>
          <w:noProof/>
        </w:rPr>
        <w:lastRenderedPageBreak/>
        <w:drawing>
          <wp:inline distT="0" distB="0" distL="0" distR="0" wp14:anchorId="4F28B48B" wp14:editId="1B0FB61B">
            <wp:extent cx="4572000" cy="3670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3670300"/>
                    </a:xfrm>
                    <a:prstGeom prst="rect">
                      <a:avLst/>
                    </a:prstGeom>
                  </pic:spPr>
                </pic:pic>
              </a:graphicData>
            </a:graphic>
          </wp:inline>
        </w:drawing>
      </w:r>
    </w:p>
    <w:p w14:paraId="32A66A5C" w14:textId="42128C34" w:rsidR="00C46485" w:rsidRPr="00101E86" w:rsidRDefault="00DD13FE" w:rsidP="00242A62">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7: </w:t>
      </w:r>
      <w:r w:rsidR="00403774" w:rsidRPr="00403774">
        <w:rPr>
          <w:rFonts w:ascii="Times New Roman" w:hAnsi="Times New Roman" w:cs="Times New Roman"/>
          <w:sz w:val="20"/>
          <w:szCs w:val="20"/>
        </w:rPr>
        <w:t xml:space="preserve">Simulated variation in counts under a model with density-dependence and annual stochasticity, but without weather covariates (Table 1, left model). Data points show the median simulated value with </w:t>
      </w:r>
      <w:r w:rsidR="00BD583B" w:rsidRPr="00403774">
        <w:rPr>
          <w:rFonts w:ascii="Times New Roman" w:hAnsi="Times New Roman" w:cs="Times New Roman"/>
          <w:sz w:val="20"/>
          <w:szCs w:val="20"/>
        </w:rPr>
        <w:t>25</w:t>
      </w:r>
      <w:r w:rsidR="00403774" w:rsidRPr="00403774">
        <w:rPr>
          <w:rFonts w:ascii="Times New Roman" w:hAnsi="Times New Roman" w:cs="Times New Roman"/>
          <w:sz w:val="20"/>
          <w:szCs w:val="20"/>
          <w:vertAlign w:val="superscript"/>
        </w:rPr>
        <w:t>th</w:t>
      </w:r>
      <w:r w:rsidR="00403774" w:rsidRPr="00403774">
        <w:rPr>
          <w:rFonts w:ascii="Times New Roman" w:hAnsi="Times New Roman" w:cs="Times New Roman"/>
          <w:sz w:val="20"/>
          <w:szCs w:val="20"/>
        </w:rPr>
        <w:t>-</w:t>
      </w:r>
      <w:r w:rsidR="00BD583B" w:rsidRPr="00403774">
        <w:rPr>
          <w:rFonts w:ascii="Times New Roman" w:hAnsi="Times New Roman" w:cs="Times New Roman"/>
          <w:sz w:val="20"/>
          <w:szCs w:val="20"/>
        </w:rPr>
        <w:t>75</w:t>
      </w:r>
      <w:r w:rsidR="00403774" w:rsidRPr="00403774">
        <w:rPr>
          <w:rFonts w:ascii="Times New Roman" w:hAnsi="Times New Roman" w:cs="Times New Roman"/>
          <w:sz w:val="20"/>
          <w:szCs w:val="20"/>
          <w:vertAlign w:val="superscript"/>
        </w:rPr>
        <w:t>th</w:t>
      </w:r>
      <w:r w:rsidR="00BD583B" w:rsidRPr="00403774">
        <w:rPr>
          <w:rFonts w:ascii="Times New Roman" w:hAnsi="Times New Roman" w:cs="Times New Roman"/>
          <w:sz w:val="20"/>
          <w:szCs w:val="20"/>
        </w:rPr>
        <w:t xml:space="preserve"> percentile error </w:t>
      </w:r>
      <w:commentRangeStart w:id="16"/>
      <w:r w:rsidR="00BD583B" w:rsidRPr="00403774">
        <w:rPr>
          <w:rFonts w:ascii="Times New Roman" w:hAnsi="Times New Roman" w:cs="Times New Roman"/>
          <w:sz w:val="20"/>
          <w:szCs w:val="20"/>
        </w:rPr>
        <w:t>bars</w:t>
      </w:r>
      <w:commentRangeEnd w:id="16"/>
      <w:r w:rsidR="0089381F">
        <w:rPr>
          <w:rStyle w:val="CommentReference"/>
        </w:rPr>
        <w:commentReference w:id="16"/>
      </w:r>
      <w:r w:rsidR="00403774" w:rsidRPr="00403774">
        <w:rPr>
          <w:rFonts w:ascii="Times New Roman" w:hAnsi="Times New Roman" w:cs="Times New Roman"/>
          <w:sz w:val="20"/>
          <w:szCs w:val="20"/>
        </w:rPr>
        <w:t>.</w:t>
      </w:r>
    </w:p>
    <w:p w14:paraId="4BC58AAC" w14:textId="12D2826C" w:rsidR="008A5A92" w:rsidRDefault="008A5A92" w:rsidP="00242A62">
      <w:pPr>
        <w:spacing w:after="0" w:line="240" w:lineRule="auto"/>
        <w:rPr>
          <w:rFonts w:ascii="Times New Roman" w:hAnsi="Times New Roman" w:cs="Times New Roman"/>
          <w:sz w:val="24"/>
          <w:szCs w:val="24"/>
        </w:rPr>
      </w:pPr>
    </w:p>
    <w:p w14:paraId="522BDC09" w14:textId="37385AC0" w:rsidR="008A5A92" w:rsidRDefault="008A5A92" w:rsidP="00242A62">
      <w:pPr>
        <w:spacing w:after="0" w:line="240" w:lineRule="auto"/>
        <w:rPr>
          <w:rFonts w:ascii="Times New Roman" w:hAnsi="Times New Roman" w:cs="Times New Roman"/>
          <w:sz w:val="24"/>
          <w:szCs w:val="24"/>
        </w:rPr>
      </w:pPr>
      <w:r>
        <w:rPr>
          <w:noProof/>
        </w:rPr>
        <w:drawing>
          <wp:inline distT="0" distB="0" distL="0" distR="0" wp14:anchorId="5AD45866" wp14:editId="16367426">
            <wp:extent cx="4572000" cy="338748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3387481"/>
                    </a:xfrm>
                    <a:prstGeom prst="rect">
                      <a:avLst/>
                    </a:prstGeom>
                  </pic:spPr>
                </pic:pic>
              </a:graphicData>
            </a:graphic>
          </wp:inline>
        </w:drawing>
      </w:r>
    </w:p>
    <w:p w14:paraId="70653B4A" w14:textId="19417FCE" w:rsidR="00403774" w:rsidRPr="00403774" w:rsidRDefault="00403774" w:rsidP="00403774">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w:t>
      </w:r>
      <w:r>
        <w:rPr>
          <w:rFonts w:ascii="Times New Roman" w:hAnsi="Times New Roman" w:cs="Times New Roman"/>
          <w:sz w:val="20"/>
          <w:szCs w:val="20"/>
        </w:rPr>
        <w:t>8</w:t>
      </w:r>
      <w:r w:rsidRPr="00403774">
        <w:rPr>
          <w:rFonts w:ascii="Times New Roman" w:hAnsi="Times New Roman" w:cs="Times New Roman"/>
          <w:sz w:val="20"/>
          <w:szCs w:val="20"/>
        </w:rPr>
        <w:t>: Simulated variation in counts under a model with density-dependence</w:t>
      </w:r>
      <w:r w:rsidR="00861B0F">
        <w:rPr>
          <w:rFonts w:ascii="Times New Roman" w:hAnsi="Times New Roman" w:cs="Times New Roman"/>
          <w:sz w:val="20"/>
          <w:szCs w:val="20"/>
        </w:rPr>
        <w:t>, annual</w:t>
      </w:r>
      <w:r w:rsidRPr="00403774">
        <w:rPr>
          <w:rFonts w:ascii="Times New Roman" w:hAnsi="Times New Roman" w:cs="Times New Roman"/>
          <w:sz w:val="20"/>
          <w:szCs w:val="20"/>
        </w:rPr>
        <w:t xml:space="preserve"> stochasticity,</w:t>
      </w:r>
      <w:r w:rsidR="00861B0F">
        <w:rPr>
          <w:rFonts w:ascii="Times New Roman" w:hAnsi="Times New Roman" w:cs="Times New Roman"/>
          <w:sz w:val="20"/>
          <w:szCs w:val="20"/>
        </w:rPr>
        <w:t xml:space="preserve"> and</w:t>
      </w:r>
      <w:r w:rsidRPr="00403774">
        <w:rPr>
          <w:rFonts w:ascii="Times New Roman" w:hAnsi="Times New Roman" w:cs="Times New Roman"/>
          <w:sz w:val="20"/>
          <w:szCs w:val="20"/>
        </w:rPr>
        <w:t xml:space="preserve"> weather covariates (Table 1, </w:t>
      </w:r>
      <w:r w:rsidR="00861B0F">
        <w:rPr>
          <w:rFonts w:ascii="Times New Roman" w:hAnsi="Times New Roman" w:cs="Times New Roman"/>
          <w:sz w:val="20"/>
          <w:szCs w:val="20"/>
        </w:rPr>
        <w:t>right</w:t>
      </w:r>
      <w:r w:rsidRPr="00403774">
        <w:rPr>
          <w:rFonts w:ascii="Times New Roman" w:hAnsi="Times New Roman" w:cs="Times New Roman"/>
          <w:sz w:val="20"/>
          <w:szCs w:val="20"/>
        </w:rPr>
        <w:t xml:space="preserve"> model). Data points show the median simulated value with 25</w:t>
      </w:r>
      <w:r w:rsidRPr="00403774">
        <w:rPr>
          <w:rFonts w:ascii="Times New Roman" w:hAnsi="Times New Roman" w:cs="Times New Roman"/>
          <w:sz w:val="20"/>
          <w:szCs w:val="20"/>
          <w:vertAlign w:val="superscript"/>
        </w:rPr>
        <w:t>th</w:t>
      </w:r>
      <w:r w:rsidRPr="00403774">
        <w:rPr>
          <w:rFonts w:ascii="Times New Roman" w:hAnsi="Times New Roman" w:cs="Times New Roman"/>
          <w:sz w:val="20"/>
          <w:szCs w:val="20"/>
        </w:rPr>
        <w:t>-75</w:t>
      </w:r>
      <w:r w:rsidRPr="00403774">
        <w:rPr>
          <w:rFonts w:ascii="Times New Roman" w:hAnsi="Times New Roman" w:cs="Times New Roman"/>
          <w:sz w:val="20"/>
          <w:szCs w:val="20"/>
          <w:vertAlign w:val="superscript"/>
        </w:rPr>
        <w:t>th</w:t>
      </w:r>
      <w:r w:rsidRPr="00403774">
        <w:rPr>
          <w:rFonts w:ascii="Times New Roman" w:hAnsi="Times New Roman" w:cs="Times New Roman"/>
          <w:sz w:val="20"/>
          <w:szCs w:val="20"/>
        </w:rPr>
        <w:t xml:space="preserve"> percentile error bars.</w:t>
      </w:r>
      <w:r w:rsidR="00861B0F">
        <w:rPr>
          <w:rFonts w:ascii="Times New Roman" w:hAnsi="Times New Roman" w:cs="Times New Roman"/>
          <w:sz w:val="20"/>
          <w:szCs w:val="20"/>
        </w:rPr>
        <w:t xml:space="preserve"> Scenarios included weather covariates from the listed decade, repeated twice over 20 years in order.</w:t>
      </w:r>
    </w:p>
    <w:p w14:paraId="6A836EDC" w14:textId="47C4E390" w:rsidR="008A5A92" w:rsidRDefault="00403774" w:rsidP="00242A62">
      <w:pPr>
        <w:spacing w:after="0" w:line="240" w:lineRule="auto"/>
        <w:rPr>
          <w:rFonts w:ascii="Times New Roman" w:hAnsi="Times New Roman" w:cs="Times New Roman"/>
          <w:sz w:val="24"/>
          <w:szCs w:val="24"/>
        </w:rPr>
      </w:pPr>
      <w:r>
        <w:rPr>
          <w:noProof/>
        </w:rPr>
        <w:lastRenderedPageBreak/>
        <w:drawing>
          <wp:inline distT="0" distB="0" distL="0" distR="0" wp14:anchorId="6D20E789" wp14:editId="22C261EB">
            <wp:extent cx="4572000" cy="32062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3206262"/>
                    </a:xfrm>
                    <a:prstGeom prst="rect">
                      <a:avLst/>
                    </a:prstGeom>
                  </pic:spPr>
                </pic:pic>
              </a:graphicData>
            </a:graphic>
          </wp:inline>
        </w:drawing>
      </w:r>
    </w:p>
    <w:p w14:paraId="25E7B167" w14:textId="5D863242" w:rsidR="002158AE" w:rsidRPr="00403774" w:rsidRDefault="002158AE" w:rsidP="002158AE">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w:t>
      </w:r>
      <w:r>
        <w:rPr>
          <w:rFonts w:ascii="Times New Roman" w:hAnsi="Times New Roman" w:cs="Times New Roman"/>
          <w:sz w:val="20"/>
          <w:szCs w:val="20"/>
        </w:rPr>
        <w:t>9</w:t>
      </w:r>
      <w:r w:rsidRPr="00403774">
        <w:rPr>
          <w:rFonts w:ascii="Times New Roman" w:hAnsi="Times New Roman" w:cs="Times New Roman"/>
          <w:sz w:val="20"/>
          <w:szCs w:val="20"/>
        </w:rPr>
        <w:t>: Simulated variation in counts under a model with density-dependence</w:t>
      </w:r>
      <w:r>
        <w:rPr>
          <w:rFonts w:ascii="Times New Roman" w:hAnsi="Times New Roman" w:cs="Times New Roman"/>
          <w:sz w:val="20"/>
          <w:szCs w:val="20"/>
        </w:rPr>
        <w:t>, annual</w:t>
      </w:r>
      <w:r w:rsidRPr="00403774">
        <w:rPr>
          <w:rFonts w:ascii="Times New Roman" w:hAnsi="Times New Roman" w:cs="Times New Roman"/>
          <w:sz w:val="20"/>
          <w:szCs w:val="20"/>
        </w:rPr>
        <w:t xml:space="preserve"> stochasticity,</w:t>
      </w:r>
      <w:r>
        <w:rPr>
          <w:rFonts w:ascii="Times New Roman" w:hAnsi="Times New Roman" w:cs="Times New Roman"/>
          <w:sz w:val="20"/>
          <w:szCs w:val="20"/>
        </w:rPr>
        <w:t xml:space="preserve"> and</w:t>
      </w:r>
      <w:r w:rsidRPr="00403774">
        <w:rPr>
          <w:rFonts w:ascii="Times New Roman" w:hAnsi="Times New Roman" w:cs="Times New Roman"/>
          <w:sz w:val="20"/>
          <w:szCs w:val="20"/>
        </w:rPr>
        <w:t xml:space="preserve"> weather covariates (Table 1, </w:t>
      </w:r>
      <w:r>
        <w:rPr>
          <w:rFonts w:ascii="Times New Roman" w:hAnsi="Times New Roman" w:cs="Times New Roman"/>
          <w:sz w:val="20"/>
          <w:szCs w:val="20"/>
        </w:rPr>
        <w:t>right</w:t>
      </w:r>
      <w:r w:rsidRPr="00403774">
        <w:rPr>
          <w:rFonts w:ascii="Times New Roman" w:hAnsi="Times New Roman" w:cs="Times New Roman"/>
          <w:sz w:val="20"/>
          <w:szCs w:val="20"/>
        </w:rPr>
        <w:t xml:space="preserve"> model). Data points show the median simulated value</w:t>
      </w:r>
      <w:r w:rsidR="00101E86">
        <w:rPr>
          <w:rFonts w:ascii="Times New Roman" w:hAnsi="Times New Roman" w:cs="Times New Roman"/>
          <w:sz w:val="20"/>
          <w:szCs w:val="20"/>
        </w:rPr>
        <w:t>, with observed monitoring counts from 1988-2020</w:t>
      </w:r>
      <w:r w:rsidRPr="00403774">
        <w:rPr>
          <w:rFonts w:ascii="Times New Roman" w:hAnsi="Times New Roman" w:cs="Times New Roman"/>
          <w:sz w:val="20"/>
          <w:szCs w:val="20"/>
        </w:rPr>
        <w:t>.</w:t>
      </w:r>
      <w:r>
        <w:rPr>
          <w:rFonts w:ascii="Times New Roman" w:hAnsi="Times New Roman" w:cs="Times New Roman"/>
          <w:sz w:val="20"/>
          <w:szCs w:val="20"/>
        </w:rPr>
        <w:t xml:space="preserve"> Scenarios included weather covariates from the listed decade, repeated twice over 20 years in </w:t>
      </w:r>
      <w:commentRangeStart w:id="17"/>
      <w:r>
        <w:rPr>
          <w:rFonts w:ascii="Times New Roman" w:hAnsi="Times New Roman" w:cs="Times New Roman"/>
          <w:sz w:val="20"/>
          <w:szCs w:val="20"/>
        </w:rPr>
        <w:t>order</w:t>
      </w:r>
      <w:commentRangeEnd w:id="17"/>
      <w:r w:rsidR="008D4412">
        <w:rPr>
          <w:rStyle w:val="CommentReference"/>
        </w:rPr>
        <w:commentReference w:id="17"/>
      </w:r>
      <w:r>
        <w:rPr>
          <w:rFonts w:ascii="Times New Roman" w:hAnsi="Times New Roman" w:cs="Times New Roman"/>
          <w:sz w:val="20"/>
          <w:szCs w:val="20"/>
        </w:rPr>
        <w:t>.</w:t>
      </w:r>
    </w:p>
    <w:p w14:paraId="675AEA9F" w14:textId="77777777" w:rsidR="002158AE" w:rsidRDefault="002158AE" w:rsidP="00242A62">
      <w:pPr>
        <w:spacing w:after="0" w:line="240" w:lineRule="auto"/>
        <w:rPr>
          <w:rFonts w:ascii="Times New Roman" w:hAnsi="Times New Roman" w:cs="Times New Roman"/>
          <w:sz w:val="24"/>
          <w:szCs w:val="24"/>
        </w:rPr>
      </w:pPr>
    </w:p>
    <w:p w14:paraId="072A6840" w14:textId="26A1CCB0" w:rsidR="008A5A92" w:rsidRDefault="008A5A92" w:rsidP="00242A62">
      <w:pPr>
        <w:spacing w:after="0" w:line="240" w:lineRule="auto"/>
        <w:rPr>
          <w:rFonts w:ascii="Times New Roman" w:hAnsi="Times New Roman" w:cs="Times New Roman"/>
          <w:sz w:val="24"/>
          <w:szCs w:val="24"/>
        </w:rPr>
      </w:pPr>
      <w:r>
        <w:rPr>
          <w:noProof/>
        </w:rPr>
        <w:drawing>
          <wp:inline distT="0" distB="0" distL="0" distR="0" wp14:anchorId="2836496A" wp14:editId="7F4D379D">
            <wp:extent cx="4572000" cy="2956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956169"/>
                    </a:xfrm>
                    <a:prstGeom prst="rect">
                      <a:avLst/>
                    </a:prstGeom>
                  </pic:spPr>
                </pic:pic>
              </a:graphicData>
            </a:graphic>
          </wp:inline>
        </w:drawing>
      </w:r>
    </w:p>
    <w:p w14:paraId="43DA1E03" w14:textId="7B217DDC" w:rsidR="00101E86" w:rsidRPr="00403774" w:rsidRDefault="00101E86" w:rsidP="00101E86">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w:t>
      </w:r>
      <w:r>
        <w:rPr>
          <w:rFonts w:ascii="Times New Roman" w:hAnsi="Times New Roman" w:cs="Times New Roman"/>
          <w:sz w:val="20"/>
          <w:szCs w:val="20"/>
        </w:rPr>
        <w:t>10</w:t>
      </w:r>
      <w:r w:rsidRPr="00403774">
        <w:rPr>
          <w:rFonts w:ascii="Times New Roman" w:hAnsi="Times New Roman" w:cs="Times New Roman"/>
          <w:sz w:val="20"/>
          <w:szCs w:val="20"/>
        </w:rPr>
        <w:t xml:space="preserve">: </w:t>
      </w:r>
      <w:r>
        <w:rPr>
          <w:rFonts w:ascii="Times New Roman" w:hAnsi="Times New Roman" w:cs="Times New Roman"/>
          <w:sz w:val="20"/>
          <w:szCs w:val="20"/>
        </w:rPr>
        <w:t>Comparison of median and range of observed (1988-2020) versus s</w:t>
      </w:r>
      <w:r w:rsidRPr="00403774">
        <w:rPr>
          <w:rFonts w:ascii="Times New Roman" w:hAnsi="Times New Roman" w:cs="Times New Roman"/>
          <w:sz w:val="20"/>
          <w:szCs w:val="20"/>
        </w:rPr>
        <w:t xml:space="preserve">imulated </w:t>
      </w:r>
      <w:r>
        <w:rPr>
          <w:rFonts w:ascii="Times New Roman" w:hAnsi="Times New Roman" w:cs="Times New Roman"/>
          <w:sz w:val="20"/>
          <w:szCs w:val="20"/>
        </w:rPr>
        <w:t xml:space="preserve">(2021-2040) </w:t>
      </w:r>
      <w:r w:rsidRPr="00403774">
        <w:rPr>
          <w:rFonts w:ascii="Times New Roman" w:hAnsi="Times New Roman" w:cs="Times New Roman"/>
          <w:sz w:val="20"/>
          <w:szCs w:val="20"/>
        </w:rPr>
        <w:t>counts under a model with density-dependence</w:t>
      </w:r>
      <w:r>
        <w:rPr>
          <w:rFonts w:ascii="Times New Roman" w:hAnsi="Times New Roman" w:cs="Times New Roman"/>
          <w:sz w:val="20"/>
          <w:szCs w:val="20"/>
        </w:rPr>
        <w:t>, annual</w:t>
      </w:r>
      <w:r w:rsidRPr="00403774">
        <w:rPr>
          <w:rFonts w:ascii="Times New Roman" w:hAnsi="Times New Roman" w:cs="Times New Roman"/>
          <w:sz w:val="20"/>
          <w:szCs w:val="20"/>
        </w:rPr>
        <w:t xml:space="preserve"> stochasticity,</w:t>
      </w:r>
      <w:r>
        <w:rPr>
          <w:rFonts w:ascii="Times New Roman" w:hAnsi="Times New Roman" w:cs="Times New Roman"/>
          <w:sz w:val="20"/>
          <w:szCs w:val="20"/>
        </w:rPr>
        <w:t xml:space="preserve"> and</w:t>
      </w:r>
      <w:r w:rsidRPr="00403774">
        <w:rPr>
          <w:rFonts w:ascii="Times New Roman" w:hAnsi="Times New Roman" w:cs="Times New Roman"/>
          <w:sz w:val="20"/>
          <w:szCs w:val="20"/>
        </w:rPr>
        <w:t xml:space="preserve"> weather covariates (Table 1, </w:t>
      </w:r>
      <w:r>
        <w:rPr>
          <w:rFonts w:ascii="Times New Roman" w:hAnsi="Times New Roman" w:cs="Times New Roman"/>
          <w:sz w:val="20"/>
          <w:szCs w:val="20"/>
        </w:rPr>
        <w:t>right</w:t>
      </w:r>
      <w:r w:rsidRPr="00403774">
        <w:rPr>
          <w:rFonts w:ascii="Times New Roman" w:hAnsi="Times New Roman" w:cs="Times New Roman"/>
          <w:sz w:val="20"/>
          <w:szCs w:val="20"/>
        </w:rPr>
        <w:t xml:space="preserve"> model). Data points show the median simulated value</w:t>
      </w:r>
      <w:r>
        <w:rPr>
          <w:rFonts w:ascii="Times New Roman" w:hAnsi="Times New Roman" w:cs="Times New Roman"/>
          <w:sz w:val="20"/>
          <w:szCs w:val="20"/>
        </w:rPr>
        <w:t>, thick lines the 25</w:t>
      </w:r>
      <w:r w:rsidRPr="00101E86">
        <w:rPr>
          <w:rFonts w:ascii="Times New Roman" w:hAnsi="Times New Roman" w:cs="Times New Roman"/>
          <w:sz w:val="20"/>
          <w:szCs w:val="20"/>
          <w:vertAlign w:val="superscript"/>
        </w:rPr>
        <w:t>th</w:t>
      </w:r>
      <w:r>
        <w:rPr>
          <w:rFonts w:ascii="Times New Roman" w:hAnsi="Times New Roman" w:cs="Times New Roman"/>
          <w:sz w:val="20"/>
          <w:szCs w:val="20"/>
        </w:rPr>
        <w:t>-75</w:t>
      </w:r>
      <w:r w:rsidRPr="00101E86">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percentiles, and thin lines the 5</w:t>
      </w:r>
      <w:r w:rsidRPr="00101E86">
        <w:rPr>
          <w:rFonts w:ascii="Times New Roman" w:hAnsi="Times New Roman" w:cs="Times New Roman"/>
          <w:sz w:val="20"/>
          <w:szCs w:val="20"/>
          <w:vertAlign w:val="superscript"/>
        </w:rPr>
        <w:t>th</w:t>
      </w:r>
      <w:r>
        <w:rPr>
          <w:rFonts w:ascii="Times New Roman" w:hAnsi="Times New Roman" w:cs="Times New Roman"/>
          <w:sz w:val="20"/>
          <w:szCs w:val="20"/>
        </w:rPr>
        <w:t>-95</w:t>
      </w:r>
      <w:r w:rsidRPr="00101E86">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 Scenarios included weather covariates from the listed decade, repeated twice over 20 years in </w:t>
      </w:r>
      <w:commentRangeStart w:id="18"/>
      <w:r>
        <w:rPr>
          <w:rFonts w:ascii="Times New Roman" w:hAnsi="Times New Roman" w:cs="Times New Roman"/>
          <w:sz w:val="20"/>
          <w:szCs w:val="20"/>
        </w:rPr>
        <w:t>order</w:t>
      </w:r>
      <w:commentRangeEnd w:id="18"/>
      <w:r w:rsidR="00F8044A">
        <w:rPr>
          <w:rStyle w:val="CommentReference"/>
        </w:rPr>
        <w:commentReference w:id="18"/>
      </w:r>
      <w:r>
        <w:rPr>
          <w:rFonts w:ascii="Times New Roman" w:hAnsi="Times New Roman" w:cs="Times New Roman"/>
          <w:sz w:val="20"/>
          <w:szCs w:val="20"/>
        </w:rPr>
        <w:t>.</w:t>
      </w:r>
    </w:p>
    <w:p w14:paraId="7FCF608F" w14:textId="290062D3" w:rsidR="00E80C19" w:rsidRDefault="00E80C19" w:rsidP="00242A62">
      <w:pPr>
        <w:spacing w:after="0" w:line="240" w:lineRule="auto"/>
        <w:rPr>
          <w:rFonts w:ascii="Times New Roman" w:hAnsi="Times New Roman" w:cs="Times New Roman"/>
          <w:sz w:val="24"/>
          <w:szCs w:val="24"/>
        </w:rPr>
      </w:pPr>
    </w:p>
    <w:p w14:paraId="0EDBFEF0" w14:textId="608C3C52" w:rsidR="008A5A92" w:rsidRDefault="008A5A92" w:rsidP="00242A62">
      <w:pPr>
        <w:spacing w:after="0" w:line="240" w:lineRule="auto"/>
        <w:rPr>
          <w:rFonts w:ascii="Times New Roman" w:hAnsi="Times New Roman" w:cs="Times New Roman"/>
          <w:sz w:val="24"/>
          <w:szCs w:val="24"/>
        </w:rPr>
      </w:pPr>
      <w:r>
        <w:rPr>
          <w:noProof/>
        </w:rPr>
        <w:lastRenderedPageBreak/>
        <w:drawing>
          <wp:inline distT="0" distB="0" distL="0" distR="0" wp14:anchorId="5E3125CD" wp14:editId="5133EF18">
            <wp:extent cx="5943600" cy="4532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32630"/>
                    </a:xfrm>
                    <a:prstGeom prst="rect">
                      <a:avLst/>
                    </a:prstGeom>
                  </pic:spPr>
                </pic:pic>
              </a:graphicData>
            </a:graphic>
          </wp:inline>
        </w:drawing>
      </w:r>
    </w:p>
    <w:p w14:paraId="4BA5C537" w14:textId="5878F3B3" w:rsidR="00101E86" w:rsidRPr="00403774" w:rsidRDefault="00101E86" w:rsidP="00101E86">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w:t>
      </w:r>
      <w:r>
        <w:rPr>
          <w:rFonts w:ascii="Times New Roman" w:hAnsi="Times New Roman" w:cs="Times New Roman"/>
          <w:sz w:val="20"/>
          <w:szCs w:val="20"/>
        </w:rPr>
        <w:t>11</w:t>
      </w:r>
      <w:r w:rsidRPr="00403774">
        <w:rPr>
          <w:rFonts w:ascii="Times New Roman" w:hAnsi="Times New Roman" w:cs="Times New Roman"/>
          <w:sz w:val="20"/>
          <w:szCs w:val="20"/>
        </w:rPr>
        <w:t xml:space="preserve">: </w:t>
      </w:r>
      <w:r>
        <w:rPr>
          <w:rFonts w:ascii="Times New Roman" w:hAnsi="Times New Roman" w:cs="Times New Roman"/>
          <w:sz w:val="20"/>
          <w:szCs w:val="20"/>
        </w:rPr>
        <w:t>Comparison of median and range of observed (1988-2020) versus s</w:t>
      </w:r>
      <w:r w:rsidRPr="00403774">
        <w:rPr>
          <w:rFonts w:ascii="Times New Roman" w:hAnsi="Times New Roman" w:cs="Times New Roman"/>
          <w:sz w:val="20"/>
          <w:szCs w:val="20"/>
        </w:rPr>
        <w:t xml:space="preserve">imulated </w:t>
      </w:r>
      <w:r>
        <w:rPr>
          <w:rFonts w:ascii="Times New Roman" w:hAnsi="Times New Roman" w:cs="Times New Roman"/>
          <w:sz w:val="20"/>
          <w:szCs w:val="20"/>
        </w:rPr>
        <w:t xml:space="preserve">(2021-2040) </w:t>
      </w:r>
      <w:r w:rsidRPr="00403774">
        <w:rPr>
          <w:rFonts w:ascii="Times New Roman" w:hAnsi="Times New Roman" w:cs="Times New Roman"/>
          <w:sz w:val="20"/>
          <w:szCs w:val="20"/>
        </w:rPr>
        <w:t>counts under a model with density-dependence</w:t>
      </w:r>
      <w:r>
        <w:rPr>
          <w:rFonts w:ascii="Times New Roman" w:hAnsi="Times New Roman" w:cs="Times New Roman"/>
          <w:sz w:val="20"/>
          <w:szCs w:val="20"/>
        </w:rPr>
        <w:t>, annual</w:t>
      </w:r>
      <w:r w:rsidRPr="00403774">
        <w:rPr>
          <w:rFonts w:ascii="Times New Roman" w:hAnsi="Times New Roman" w:cs="Times New Roman"/>
          <w:sz w:val="20"/>
          <w:szCs w:val="20"/>
        </w:rPr>
        <w:t xml:space="preserve"> stochasticity,</w:t>
      </w:r>
      <w:r>
        <w:rPr>
          <w:rFonts w:ascii="Times New Roman" w:hAnsi="Times New Roman" w:cs="Times New Roman"/>
          <w:sz w:val="20"/>
          <w:szCs w:val="20"/>
        </w:rPr>
        <w:t xml:space="preserve"> and</w:t>
      </w:r>
      <w:r w:rsidRPr="00403774">
        <w:rPr>
          <w:rFonts w:ascii="Times New Roman" w:hAnsi="Times New Roman" w:cs="Times New Roman"/>
          <w:sz w:val="20"/>
          <w:szCs w:val="20"/>
        </w:rPr>
        <w:t xml:space="preserve"> weather covariates (Table 1, </w:t>
      </w:r>
      <w:r>
        <w:rPr>
          <w:rFonts w:ascii="Times New Roman" w:hAnsi="Times New Roman" w:cs="Times New Roman"/>
          <w:sz w:val="20"/>
          <w:szCs w:val="20"/>
        </w:rPr>
        <w:t>right</w:t>
      </w:r>
      <w:r w:rsidRPr="00403774">
        <w:rPr>
          <w:rFonts w:ascii="Times New Roman" w:hAnsi="Times New Roman" w:cs="Times New Roman"/>
          <w:sz w:val="20"/>
          <w:szCs w:val="20"/>
        </w:rPr>
        <w:t xml:space="preserve"> model). Data points show the median simulated value</w:t>
      </w:r>
      <w:r>
        <w:rPr>
          <w:rFonts w:ascii="Times New Roman" w:hAnsi="Times New Roman" w:cs="Times New Roman"/>
          <w:sz w:val="20"/>
          <w:szCs w:val="20"/>
        </w:rPr>
        <w:t>, thick lines the 25</w:t>
      </w:r>
      <w:r w:rsidRPr="00101E86">
        <w:rPr>
          <w:rFonts w:ascii="Times New Roman" w:hAnsi="Times New Roman" w:cs="Times New Roman"/>
          <w:sz w:val="20"/>
          <w:szCs w:val="20"/>
          <w:vertAlign w:val="superscript"/>
        </w:rPr>
        <w:t>th</w:t>
      </w:r>
      <w:r>
        <w:rPr>
          <w:rFonts w:ascii="Times New Roman" w:hAnsi="Times New Roman" w:cs="Times New Roman"/>
          <w:sz w:val="20"/>
          <w:szCs w:val="20"/>
        </w:rPr>
        <w:t>-75</w:t>
      </w:r>
      <w:r w:rsidRPr="00101E86">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percentiles, and thin lines the 5</w:t>
      </w:r>
      <w:r w:rsidRPr="00101E86">
        <w:rPr>
          <w:rFonts w:ascii="Times New Roman" w:hAnsi="Times New Roman" w:cs="Times New Roman"/>
          <w:sz w:val="20"/>
          <w:szCs w:val="20"/>
          <w:vertAlign w:val="superscript"/>
        </w:rPr>
        <w:t>th</w:t>
      </w:r>
      <w:r>
        <w:rPr>
          <w:rFonts w:ascii="Times New Roman" w:hAnsi="Times New Roman" w:cs="Times New Roman"/>
          <w:sz w:val="20"/>
          <w:szCs w:val="20"/>
        </w:rPr>
        <w:t>-95</w:t>
      </w:r>
      <w:r w:rsidRPr="00101E86">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 Scenarios included weather covariates from the listed decade, repeated twice over 20 years in </w:t>
      </w:r>
      <w:commentRangeStart w:id="19"/>
      <w:r>
        <w:rPr>
          <w:rFonts w:ascii="Times New Roman" w:hAnsi="Times New Roman" w:cs="Times New Roman"/>
          <w:sz w:val="20"/>
          <w:szCs w:val="20"/>
        </w:rPr>
        <w:t>order</w:t>
      </w:r>
      <w:commentRangeEnd w:id="19"/>
      <w:r w:rsidR="00F74789">
        <w:rPr>
          <w:rStyle w:val="CommentReference"/>
        </w:rPr>
        <w:commentReference w:id="19"/>
      </w:r>
      <w:r>
        <w:rPr>
          <w:rFonts w:ascii="Times New Roman" w:hAnsi="Times New Roman" w:cs="Times New Roman"/>
          <w:sz w:val="20"/>
          <w:szCs w:val="20"/>
        </w:rPr>
        <w:t>.</w:t>
      </w:r>
    </w:p>
    <w:p w14:paraId="7EF30222" w14:textId="77777777" w:rsidR="00101E86" w:rsidRDefault="00101E86" w:rsidP="00242A62">
      <w:pPr>
        <w:spacing w:after="0" w:line="240" w:lineRule="auto"/>
        <w:rPr>
          <w:rFonts w:ascii="Times New Roman" w:hAnsi="Times New Roman" w:cs="Times New Roman"/>
          <w:sz w:val="24"/>
          <w:szCs w:val="24"/>
        </w:rPr>
      </w:pPr>
    </w:p>
    <w:p w14:paraId="59D9A3A7" w14:textId="77777777" w:rsidR="007B5BFC" w:rsidRDefault="007B5BFC" w:rsidP="007B5BFC">
      <w:pPr>
        <w:spacing w:after="0" w:line="240" w:lineRule="auto"/>
        <w:rPr>
          <w:rFonts w:ascii="Times New Roman" w:hAnsi="Times New Roman" w:cs="Times New Roman"/>
          <w:sz w:val="24"/>
          <w:szCs w:val="24"/>
        </w:rPr>
      </w:pPr>
    </w:p>
    <w:p w14:paraId="04EC0CF4" w14:textId="16669B8C" w:rsidR="007B5BFC" w:rsidRDefault="007B5BFC" w:rsidP="007B5BFC">
      <w:pPr>
        <w:spacing w:after="0" w:line="240" w:lineRule="auto"/>
        <w:rPr>
          <w:rFonts w:ascii="Times New Roman" w:hAnsi="Times New Roman" w:cs="Times New Roman"/>
          <w:sz w:val="24"/>
          <w:szCs w:val="24"/>
        </w:rPr>
      </w:pPr>
      <w:del w:id="20" w:author="Bonnie L Heidel" w:date="2023-09-12T09:05:00Z">
        <w:r w:rsidDel="001F1E5F">
          <w:rPr>
            <w:noProof/>
          </w:rPr>
          <w:drawing>
            <wp:inline distT="0" distB="0" distL="0" distR="0" wp14:anchorId="52B71657" wp14:editId="796A0F2A">
              <wp:extent cx="5943600" cy="500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00625"/>
                      </a:xfrm>
                      <a:prstGeom prst="rect">
                        <a:avLst/>
                      </a:prstGeom>
                    </pic:spPr>
                  </pic:pic>
                </a:graphicData>
              </a:graphic>
            </wp:inline>
          </w:drawing>
        </w:r>
      </w:del>
    </w:p>
    <w:p w14:paraId="718D4597" w14:textId="2FDC99F5" w:rsidR="005F3DC4" w:rsidRPr="005F3DC4" w:rsidRDefault="005F3DC4" w:rsidP="005F3DC4">
      <w:pPr>
        <w:spacing w:after="0" w:line="240" w:lineRule="auto"/>
        <w:rPr>
          <w:rFonts w:ascii="Times New Roman" w:hAnsi="Times New Roman" w:cs="Times New Roman"/>
          <w:sz w:val="20"/>
          <w:szCs w:val="20"/>
        </w:rPr>
      </w:pPr>
      <w:r w:rsidRPr="005F3DC4">
        <w:rPr>
          <w:rFonts w:ascii="Times New Roman" w:hAnsi="Times New Roman" w:cs="Times New Roman"/>
          <w:sz w:val="20"/>
          <w:szCs w:val="20"/>
        </w:rPr>
        <w:t>Figure 1</w:t>
      </w:r>
      <w:r>
        <w:rPr>
          <w:rFonts w:ascii="Times New Roman" w:hAnsi="Times New Roman" w:cs="Times New Roman"/>
          <w:sz w:val="20"/>
          <w:szCs w:val="20"/>
        </w:rPr>
        <w:t>3</w:t>
      </w:r>
      <w:r w:rsidRPr="005F3DC4">
        <w:rPr>
          <w:rFonts w:ascii="Times New Roman" w:hAnsi="Times New Roman" w:cs="Times New Roman"/>
          <w:sz w:val="20"/>
          <w:szCs w:val="20"/>
        </w:rPr>
        <w:t xml:space="preserve">: Breakpoints were estimated for the monitoring time-series, and the modeled carrying capacity for each distinct era is plotted as dashed lines. If lines are missing, the algorithm gave unrealistic results that we exclude here. Data points are flower counts observed during </w:t>
      </w:r>
      <w:commentRangeStart w:id="21"/>
      <w:commentRangeStart w:id="22"/>
      <w:r w:rsidRPr="005F3DC4">
        <w:rPr>
          <w:rFonts w:ascii="Times New Roman" w:hAnsi="Times New Roman" w:cs="Times New Roman"/>
          <w:sz w:val="20"/>
          <w:szCs w:val="20"/>
        </w:rPr>
        <w:t>monitoring</w:t>
      </w:r>
      <w:commentRangeEnd w:id="21"/>
      <w:r w:rsidR="00370525">
        <w:rPr>
          <w:rStyle w:val="CommentReference"/>
        </w:rPr>
        <w:commentReference w:id="21"/>
      </w:r>
      <w:commentRangeEnd w:id="22"/>
      <w:r w:rsidR="00072E2A">
        <w:rPr>
          <w:rStyle w:val="CommentReference"/>
        </w:rPr>
        <w:commentReference w:id="22"/>
      </w:r>
      <w:r w:rsidRPr="005F3DC4">
        <w:rPr>
          <w:rFonts w:ascii="Times New Roman" w:hAnsi="Times New Roman" w:cs="Times New Roman"/>
          <w:sz w:val="20"/>
          <w:szCs w:val="20"/>
        </w:rPr>
        <w:t>.</w:t>
      </w:r>
    </w:p>
    <w:p w14:paraId="22E2CADD" w14:textId="77777777" w:rsidR="005F3DC4" w:rsidRDefault="005F3DC4" w:rsidP="007B5BFC">
      <w:pPr>
        <w:spacing w:after="0" w:line="240" w:lineRule="auto"/>
        <w:rPr>
          <w:rFonts w:ascii="Times New Roman" w:hAnsi="Times New Roman" w:cs="Times New Roman"/>
          <w:sz w:val="24"/>
          <w:szCs w:val="24"/>
        </w:rPr>
      </w:pPr>
    </w:p>
    <w:p w14:paraId="6EB9AE33" w14:textId="77777777" w:rsidR="007B5BFC" w:rsidRDefault="007B5BFC" w:rsidP="007B5BFC">
      <w:pPr>
        <w:spacing w:after="0" w:line="240" w:lineRule="auto"/>
        <w:rPr>
          <w:rFonts w:ascii="Times New Roman" w:hAnsi="Times New Roman" w:cs="Times New Roman"/>
          <w:sz w:val="24"/>
          <w:szCs w:val="24"/>
        </w:rPr>
      </w:pPr>
    </w:p>
    <w:p w14:paraId="645CD841" w14:textId="71A037D0" w:rsidR="007B5BFC" w:rsidRDefault="000D4CAA" w:rsidP="007B5B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w:t>
      </w:r>
      <w:r w:rsidR="00E06BE9">
        <w:rPr>
          <w:rFonts w:ascii="Times New Roman" w:hAnsi="Times New Roman" w:cs="Times New Roman"/>
          <w:sz w:val="24"/>
          <w:szCs w:val="24"/>
        </w:rPr>
        <w:t>some</w:t>
      </w:r>
      <w:r>
        <w:rPr>
          <w:rFonts w:ascii="Times New Roman" w:hAnsi="Times New Roman" w:cs="Times New Roman"/>
          <w:sz w:val="24"/>
          <w:szCs w:val="24"/>
        </w:rPr>
        <w:t xml:space="preserve"> basis for hypothesizing longer droughts.  </w:t>
      </w:r>
      <w:r w:rsidR="006B6226">
        <w:rPr>
          <w:rFonts w:ascii="Times New Roman" w:hAnsi="Times New Roman" w:cs="Times New Roman"/>
          <w:sz w:val="24"/>
          <w:szCs w:val="24"/>
        </w:rPr>
        <w:t>Declines in winter snowfall have been demonstrate</w:t>
      </w:r>
      <w:r>
        <w:rPr>
          <w:rFonts w:ascii="Times New Roman" w:hAnsi="Times New Roman" w:cs="Times New Roman"/>
          <w:sz w:val="24"/>
          <w:szCs w:val="24"/>
        </w:rPr>
        <w:t>d</w:t>
      </w:r>
      <w:r w:rsidR="006B6226">
        <w:rPr>
          <w:rFonts w:ascii="Times New Roman" w:hAnsi="Times New Roman" w:cs="Times New Roman"/>
          <w:sz w:val="24"/>
          <w:szCs w:val="24"/>
        </w:rPr>
        <w:t xml:space="preserve"> in </w:t>
      </w:r>
      <w:r>
        <w:rPr>
          <w:rFonts w:ascii="Times New Roman" w:hAnsi="Times New Roman" w:cs="Times New Roman"/>
          <w:sz w:val="24"/>
          <w:szCs w:val="24"/>
        </w:rPr>
        <w:t>historic meteorological data recorded in Cheyenne, WY</w:t>
      </w:r>
      <w:r w:rsidR="006B6226">
        <w:rPr>
          <w:rFonts w:ascii="Times New Roman" w:hAnsi="Times New Roman" w:cs="Times New Roman"/>
          <w:sz w:val="24"/>
          <w:szCs w:val="24"/>
        </w:rPr>
        <w:t xml:space="preserve"> (</w:t>
      </w:r>
      <w:proofErr w:type="spellStart"/>
      <w:r w:rsidR="006B6226">
        <w:rPr>
          <w:rFonts w:ascii="Times New Roman" w:hAnsi="Times New Roman" w:cs="Times New Roman"/>
          <w:sz w:val="24"/>
          <w:szCs w:val="24"/>
        </w:rPr>
        <w:t>Shumann</w:t>
      </w:r>
      <w:proofErr w:type="spellEnd"/>
      <w:r w:rsidR="006B6226">
        <w:rPr>
          <w:rFonts w:ascii="Times New Roman" w:hAnsi="Times New Roman" w:cs="Times New Roman"/>
          <w:sz w:val="24"/>
          <w:szCs w:val="24"/>
        </w:rPr>
        <w:t xml:space="preserve"> 2010) and further snowfall declines are projected in future decades (204</w:t>
      </w:r>
      <w:r w:rsidR="002A5912">
        <w:rPr>
          <w:rFonts w:ascii="Times New Roman" w:hAnsi="Times New Roman" w:cs="Times New Roman"/>
          <w:sz w:val="24"/>
          <w:szCs w:val="24"/>
        </w:rPr>
        <w:t>9</w:t>
      </w:r>
      <w:r w:rsidR="006B6226">
        <w:rPr>
          <w:rFonts w:ascii="Times New Roman" w:hAnsi="Times New Roman" w:cs="Times New Roman"/>
          <w:sz w:val="24"/>
          <w:szCs w:val="24"/>
        </w:rPr>
        <w:t>-20</w:t>
      </w:r>
      <w:r w:rsidR="002A5912">
        <w:rPr>
          <w:rFonts w:ascii="Times New Roman" w:hAnsi="Times New Roman" w:cs="Times New Roman"/>
          <w:sz w:val="24"/>
          <w:szCs w:val="24"/>
        </w:rPr>
        <w:t>74</w:t>
      </w:r>
      <w:r w:rsidR="006B6226">
        <w:rPr>
          <w:rFonts w:ascii="Times New Roman" w:hAnsi="Times New Roman" w:cs="Times New Roman"/>
          <w:sz w:val="24"/>
          <w:szCs w:val="24"/>
        </w:rPr>
        <w:t xml:space="preserve">) for Crow Creek </w:t>
      </w:r>
      <w:proofErr w:type="gramStart"/>
      <w:r w:rsidR="006B6226">
        <w:rPr>
          <w:rFonts w:ascii="Times New Roman" w:hAnsi="Times New Roman" w:cs="Times New Roman"/>
          <w:sz w:val="24"/>
          <w:szCs w:val="24"/>
        </w:rPr>
        <w:t>watershed in particular</w:t>
      </w:r>
      <w:proofErr w:type="gramEnd"/>
      <w:r w:rsidR="006B6226">
        <w:rPr>
          <w:rFonts w:ascii="Times New Roman" w:hAnsi="Times New Roman" w:cs="Times New Roman"/>
          <w:sz w:val="24"/>
          <w:szCs w:val="24"/>
        </w:rPr>
        <w:t xml:space="preserve"> (USGS 2021).  </w:t>
      </w:r>
      <w:r w:rsidR="00196562">
        <w:rPr>
          <w:rFonts w:ascii="Times New Roman" w:hAnsi="Times New Roman" w:cs="Times New Roman"/>
          <w:sz w:val="24"/>
          <w:szCs w:val="24"/>
        </w:rPr>
        <w:t>S</w:t>
      </w:r>
      <w:r>
        <w:rPr>
          <w:rFonts w:ascii="Times New Roman" w:hAnsi="Times New Roman" w:cs="Times New Roman"/>
          <w:sz w:val="24"/>
          <w:szCs w:val="24"/>
        </w:rPr>
        <w:t>nowfall is</w:t>
      </w:r>
      <w:r w:rsidR="00F37B1B">
        <w:rPr>
          <w:rFonts w:ascii="Times New Roman" w:hAnsi="Times New Roman" w:cs="Times New Roman"/>
          <w:sz w:val="24"/>
          <w:szCs w:val="24"/>
        </w:rPr>
        <w:t xml:space="preserve"> linked to</w:t>
      </w:r>
      <w:r w:rsidR="006B6226">
        <w:rPr>
          <w:rFonts w:ascii="Times New Roman" w:hAnsi="Times New Roman" w:cs="Times New Roman"/>
          <w:sz w:val="24"/>
          <w:szCs w:val="24"/>
        </w:rPr>
        <w:t xml:space="preserve"> trends in soil moisture storage capacity as needed for </w:t>
      </w:r>
      <w:r w:rsidR="006B6226" w:rsidRPr="00562E40">
        <w:rPr>
          <w:rFonts w:ascii="Times New Roman" w:hAnsi="Times New Roman" w:cs="Times New Roman"/>
          <w:i/>
          <w:sz w:val="24"/>
          <w:szCs w:val="24"/>
        </w:rPr>
        <w:t xml:space="preserve">O. </w:t>
      </w:r>
      <w:proofErr w:type="spellStart"/>
      <w:r w:rsidR="006B6226" w:rsidRPr="00562E40">
        <w:rPr>
          <w:rFonts w:ascii="Times New Roman" w:hAnsi="Times New Roman" w:cs="Times New Roman"/>
          <w:i/>
          <w:sz w:val="24"/>
          <w:szCs w:val="24"/>
        </w:rPr>
        <w:t>coloradensis</w:t>
      </w:r>
      <w:proofErr w:type="spellEnd"/>
      <w:r w:rsidR="006B6226">
        <w:rPr>
          <w:rFonts w:ascii="Times New Roman" w:hAnsi="Times New Roman" w:cs="Times New Roman"/>
          <w:sz w:val="24"/>
          <w:szCs w:val="24"/>
        </w:rPr>
        <w:t xml:space="preserve"> seed germination early in the growing season</w:t>
      </w:r>
      <w:r w:rsidR="009723A4">
        <w:rPr>
          <w:rFonts w:ascii="Times New Roman" w:hAnsi="Times New Roman" w:cs="Times New Roman"/>
          <w:sz w:val="24"/>
          <w:szCs w:val="24"/>
        </w:rPr>
        <w:t>,</w:t>
      </w:r>
      <w:r w:rsidR="006B6226">
        <w:rPr>
          <w:rFonts w:ascii="Times New Roman" w:hAnsi="Times New Roman" w:cs="Times New Roman"/>
          <w:sz w:val="24"/>
          <w:szCs w:val="24"/>
        </w:rPr>
        <w:t xml:space="preserve"> and </w:t>
      </w:r>
      <w:r w:rsidR="009723A4">
        <w:rPr>
          <w:rFonts w:ascii="Times New Roman" w:hAnsi="Times New Roman" w:cs="Times New Roman"/>
          <w:sz w:val="24"/>
          <w:szCs w:val="24"/>
        </w:rPr>
        <w:t xml:space="preserve">to </w:t>
      </w:r>
      <w:r w:rsidR="006B6226">
        <w:rPr>
          <w:rFonts w:ascii="Times New Roman" w:hAnsi="Times New Roman" w:cs="Times New Roman"/>
          <w:sz w:val="24"/>
          <w:szCs w:val="24"/>
        </w:rPr>
        <w:t xml:space="preserve">evaporation deficit in the summer as needed for </w:t>
      </w:r>
      <w:r w:rsidR="006B6226" w:rsidRPr="00B40436">
        <w:rPr>
          <w:rFonts w:ascii="Times New Roman" w:hAnsi="Times New Roman" w:cs="Times New Roman"/>
          <w:i/>
          <w:sz w:val="24"/>
          <w:szCs w:val="24"/>
        </w:rPr>
        <w:t xml:space="preserve">O. </w:t>
      </w:r>
      <w:proofErr w:type="spellStart"/>
      <w:r w:rsidR="006B6226" w:rsidRPr="00B40436">
        <w:rPr>
          <w:rFonts w:ascii="Times New Roman" w:hAnsi="Times New Roman" w:cs="Times New Roman"/>
          <w:i/>
          <w:sz w:val="24"/>
          <w:szCs w:val="24"/>
        </w:rPr>
        <w:t>coloradensis</w:t>
      </w:r>
      <w:proofErr w:type="spellEnd"/>
      <w:r w:rsidR="006B6226">
        <w:rPr>
          <w:rFonts w:ascii="Times New Roman" w:hAnsi="Times New Roman" w:cs="Times New Roman"/>
          <w:sz w:val="24"/>
          <w:szCs w:val="24"/>
        </w:rPr>
        <w:t xml:space="preserve"> seedling establishment and growth of vegetative plants later in the growing season.  </w:t>
      </w:r>
    </w:p>
    <w:p w14:paraId="4D9B4BC0" w14:textId="139D76EF" w:rsidR="00F37B1B" w:rsidRDefault="00F37B1B" w:rsidP="007B5BFC">
      <w:pPr>
        <w:spacing w:after="0" w:line="240" w:lineRule="auto"/>
        <w:rPr>
          <w:rFonts w:ascii="Times New Roman" w:hAnsi="Times New Roman" w:cs="Times New Roman"/>
          <w:sz w:val="24"/>
          <w:szCs w:val="24"/>
        </w:rPr>
      </w:pPr>
    </w:p>
    <w:p w14:paraId="68606BFE" w14:textId="00BF141F" w:rsidR="004F23FE" w:rsidRPr="001B4B9E" w:rsidRDefault="002A5912"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distribution of occupied habitat spans over </w:t>
      </w:r>
      <w:r w:rsidR="00881056">
        <w:rPr>
          <w:rFonts w:ascii="Times New Roman" w:hAnsi="Times New Roman" w:cs="Times New Roman"/>
          <w:sz w:val="24"/>
          <w:szCs w:val="24"/>
        </w:rPr>
        <w:t>5</w:t>
      </w:r>
      <w:r w:rsidR="009F6032">
        <w:rPr>
          <w:rFonts w:ascii="Times New Roman" w:hAnsi="Times New Roman" w:cs="Times New Roman"/>
          <w:sz w:val="24"/>
          <w:szCs w:val="24"/>
        </w:rPr>
        <w:t xml:space="preserve"> km and we note that other populations are in much shorter segments of intact habitat.  The contrasts in breakpoints between segments </w:t>
      </w:r>
      <w:r w:rsidR="009F6032">
        <w:rPr>
          <w:rFonts w:ascii="Times New Roman" w:hAnsi="Times New Roman" w:cs="Times New Roman"/>
          <w:sz w:val="24"/>
          <w:szCs w:val="24"/>
        </w:rPr>
        <w:lastRenderedPageBreak/>
        <w:t xml:space="preserve">illustrates that there is important habitat sorting even on low-gradient stream segments, and that they are not interchangeable.     </w:t>
      </w:r>
    </w:p>
    <w:p w14:paraId="05DC2E3C" w14:textId="6AE657C3" w:rsidR="004F23FE" w:rsidRPr="001B4B9E" w:rsidRDefault="004F23FE" w:rsidP="00242A62">
      <w:pPr>
        <w:spacing w:after="0" w:line="240" w:lineRule="auto"/>
        <w:rPr>
          <w:rFonts w:ascii="Times New Roman" w:hAnsi="Times New Roman" w:cs="Times New Roman"/>
          <w:sz w:val="24"/>
          <w:szCs w:val="24"/>
        </w:rPr>
      </w:pPr>
    </w:p>
    <w:p w14:paraId="08BD1961" w14:textId="31E73C51" w:rsidR="008C4DC3" w:rsidRDefault="008C4DC3">
      <w:pPr>
        <w:rPr>
          <w:ins w:id="23" w:author="Bonnie L Heidel" w:date="2023-09-12T09:18:00Z"/>
        </w:rPr>
      </w:pPr>
      <w:ins w:id="24" w:author="Bonnie L Heidel" w:date="2023-09-12T09:18:00Z">
        <w:r>
          <w:t>Conclusion points t</w:t>
        </w:r>
      </w:ins>
      <w:ins w:id="25" w:author="Bonnie L Heidel" w:date="2023-09-12T09:26:00Z">
        <w:r>
          <w:t>hat might be</w:t>
        </w:r>
      </w:ins>
      <w:ins w:id="26" w:author="Bonnie L Heidel" w:date="2023-09-12T09:18:00Z">
        <w:r>
          <w:t xml:space="preserve"> develop</w:t>
        </w:r>
      </w:ins>
      <w:ins w:id="27" w:author="Bonnie L Heidel" w:date="2023-09-12T09:26:00Z">
        <w:r>
          <w:t>ed</w:t>
        </w:r>
      </w:ins>
    </w:p>
    <w:p w14:paraId="0A21EC8A" w14:textId="608A06FD" w:rsidR="008C4DC3" w:rsidRDefault="008C4DC3">
      <w:pPr>
        <w:rPr>
          <w:ins w:id="28" w:author="Bonnie L Heidel" w:date="2023-09-12T09:25:00Z"/>
        </w:rPr>
      </w:pPr>
      <w:ins w:id="29" w:author="Bonnie L Heidel" w:date="2023-09-12T09:24:00Z">
        <w:r>
          <w:t xml:space="preserve">Population trends are buffered by </w:t>
        </w:r>
      </w:ins>
      <w:ins w:id="30" w:author="Bonnie L Heidel" w:date="2023-09-12T09:25:00Z">
        <w:r>
          <w:t>contrasts within and between subpopulations</w:t>
        </w:r>
      </w:ins>
      <w:ins w:id="31" w:author="Bonnie L Heidel" w:date="2023-09-12T09:26:00Z">
        <w:r>
          <w:t>. The whole is greater than the sum of its parts.</w:t>
        </w:r>
      </w:ins>
    </w:p>
    <w:p w14:paraId="1ED52935" w14:textId="71A0E3FB" w:rsidR="008C4DC3" w:rsidRDefault="008C4DC3">
      <w:pPr>
        <w:rPr>
          <w:ins w:id="32" w:author="Bonnie L Heidel" w:date="2023-09-12T09:24:00Z"/>
        </w:rPr>
      </w:pPr>
      <w:ins w:id="33" w:author="Bonnie L Heidel" w:date="2023-09-12T09:26:00Z">
        <w:r>
          <w:t xml:space="preserve">Five years of PDM monitoring </w:t>
        </w:r>
      </w:ins>
      <w:ins w:id="34" w:author="Bonnie L Heidel" w:date="2023-09-12T09:27:00Z">
        <w:r>
          <w:t>DOES/DOES NOT suffice on WAFB</w:t>
        </w:r>
        <w:r w:rsidR="00213689">
          <w:t>, particularly if only one of the three subpopulations constituted the only populatio</w:t>
        </w:r>
      </w:ins>
      <w:ins w:id="35" w:author="Bonnie L Heidel" w:date="2023-09-12T09:29:00Z">
        <w:r w:rsidR="00213689">
          <w:t>n</w:t>
        </w:r>
      </w:ins>
      <w:ins w:id="36" w:author="Bonnie L Heidel" w:date="2023-09-12T09:27:00Z">
        <w:r w:rsidR="00213689">
          <w:t>.</w:t>
        </w:r>
      </w:ins>
      <w:ins w:id="37" w:author="Bonnie L Heidel" w:date="2023-09-12T09:26:00Z">
        <w:r>
          <w:t xml:space="preserve"> </w:t>
        </w:r>
      </w:ins>
    </w:p>
    <w:p w14:paraId="0A98847B" w14:textId="0E41D013" w:rsidR="008C4DC3" w:rsidRDefault="00213689">
      <w:pPr>
        <w:rPr>
          <w:ins w:id="38" w:author="Bonnie L Heidel" w:date="2023-09-12T09:21:00Z"/>
        </w:rPr>
      </w:pPr>
      <w:ins w:id="39" w:author="Bonnie L Heidel" w:date="2023-09-12T09:29:00Z">
        <w:r>
          <w:t>Negative d</w:t>
        </w:r>
      </w:ins>
      <w:ins w:id="40" w:author="Bonnie L Heidel" w:date="2023-09-12T09:19:00Z">
        <w:r w:rsidR="008C4DC3">
          <w:t>ensity</w:t>
        </w:r>
      </w:ins>
      <w:ins w:id="41" w:author="Bonnie L Heidel" w:date="2023-09-12T09:20:00Z">
        <w:r w:rsidR="008C4DC3">
          <w:t>-</w:t>
        </w:r>
      </w:ins>
      <w:ins w:id="42" w:author="Bonnie L Heidel" w:date="2023-09-12T09:19:00Z">
        <w:r w:rsidR="008C4DC3">
          <w:t>dependence</w:t>
        </w:r>
      </w:ins>
      <w:ins w:id="43" w:author="Bonnie L Heidel" w:date="2023-09-12T09:20:00Z">
        <w:r w:rsidR="008C4DC3">
          <w:t xml:space="preserve"> is </w:t>
        </w:r>
      </w:ins>
      <w:ins w:id="44" w:author="Bonnie L Heidel" w:date="2023-09-12T09:21:00Z">
        <w:r w:rsidR="008C4DC3">
          <w:t>adaptive for</w:t>
        </w:r>
      </w:ins>
      <w:ins w:id="45" w:author="Bonnie L Heidel" w:date="2023-09-12T09:20:00Z">
        <w:r w:rsidR="008C4DC3">
          <w:t xml:space="preserve"> </w:t>
        </w:r>
      </w:ins>
      <w:ins w:id="46" w:author="Bonnie L Heidel" w:date="2023-09-12T09:21:00Z">
        <w:r w:rsidR="008C4DC3">
          <w:t>changeable climate conditions and habitat</w:t>
        </w:r>
      </w:ins>
      <w:ins w:id="47" w:author="Bonnie L Heidel" w:date="2023-09-12T09:19:00Z">
        <w:r w:rsidR="008C4DC3">
          <w:t xml:space="preserve"> </w:t>
        </w:r>
      </w:ins>
      <w:proofErr w:type="gramStart"/>
      <w:ins w:id="48" w:author="Bonnie L Heidel" w:date="2023-09-12T09:21:00Z">
        <w:r w:rsidR="008C4DC3">
          <w:t>heterogeneity</w:t>
        </w:r>
        <w:proofErr w:type="gramEnd"/>
      </w:ins>
    </w:p>
    <w:p w14:paraId="534DAFB2" w14:textId="3A5109D0" w:rsidR="00DC4E9F" w:rsidRDefault="008C4DC3">
      <w:pPr>
        <w:rPr>
          <w:rFonts w:ascii="Times New Roman" w:eastAsiaTheme="majorEastAsia" w:hAnsi="Times New Roman" w:cstheme="majorBidi"/>
          <w:b/>
          <w:sz w:val="24"/>
          <w:szCs w:val="32"/>
        </w:rPr>
      </w:pPr>
      <w:ins w:id="49" w:author="Bonnie L Heidel" w:date="2023-09-12T09:22:00Z">
        <w:r>
          <w:t>Positive relation between pp</w:t>
        </w:r>
      </w:ins>
      <w:ins w:id="50" w:author="Bonnie L Heidel" w:date="2023-09-12T09:23:00Z">
        <w:r>
          <w:t xml:space="preserve">t two years prior with census </w:t>
        </w:r>
        <w:proofErr w:type="gramStart"/>
        <w:r>
          <w:t>numbers</w:t>
        </w:r>
        <w:proofErr w:type="gramEnd"/>
        <w:r>
          <w:t xml:space="preserve"> contrasts with negative relation between stream flow (and presumably water table levels) two years prior</w:t>
        </w:r>
      </w:ins>
      <w:ins w:id="51" w:author="Bonnie L Heidel" w:date="2023-09-12T09:24:00Z">
        <w:r>
          <w:t xml:space="preserve"> as </w:t>
        </w:r>
      </w:ins>
      <w:ins w:id="52" w:author="Bonnie L Heidel" w:date="2023-09-12T09:30:00Z">
        <w:r w:rsidR="00213689">
          <w:t>consistent with negative density-dependence and fluctuating</w:t>
        </w:r>
      </w:ins>
      <w:ins w:id="53" w:author="Bonnie L Heidel" w:date="2023-09-12T09:24:00Z">
        <w:r>
          <w:t xml:space="preserve"> numbers</w:t>
        </w:r>
      </w:ins>
      <w:r w:rsidR="00DC4E9F">
        <w:br w:type="page"/>
      </w:r>
    </w:p>
    <w:p w14:paraId="1FD479DF" w14:textId="002CD756" w:rsidR="007B5BFC" w:rsidRPr="007B5BFC" w:rsidRDefault="004F23FE" w:rsidP="00C87418">
      <w:pPr>
        <w:pStyle w:val="Heading1"/>
      </w:pPr>
      <w:commentRangeStart w:id="54"/>
      <w:r w:rsidRPr="001B4B9E">
        <w:lastRenderedPageBreak/>
        <w:t>References</w:t>
      </w:r>
      <w:commentRangeEnd w:id="54"/>
      <w:r w:rsidR="00FD155B">
        <w:rPr>
          <w:rStyle w:val="CommentReference"/>
          <w:rFonts w:asciiTheme="minorHAnsi" w:eastAsiaTheme="minorHAnsi" w:hAnsiTheme="minorHAnsi" w:cstheme="minorBidi"/>
          <w:b w:val="0"/>
        </w:rPr>
        <w:commentReference w:id="54"/>
      </w:r>
    </w:p>
    <w:p w14:paraId="66E9004A" w14:textId="77777777" w:rsidR="00403774" w:rsidRPr="00403774" w:rsidRDefault="004F23FE" w:rsidP="00101E86">
      <w:pPr>
        <w:pStyle w:val="Bibliography"/>
        <w:spacing w:line="240" w:lineRule="auto"/>
        <w:rPr>
          <w:rFonts w:ascii="Times New Roman" w:hAnsi="Times New Roman" w:cs="Times New Roman"/>
          <w:sz w:val="24"/>
        </w:rPr>
      </w:pPr>
      <w:r w:rsidRPr="001B4B9E">
        <w:fldChar w:fldCharType="begin"/>
      </w:r>
      <w:r w:rsidRPr="001B4B9E">
        <w:instrText xml:space="preserve"> ADDIN ZOTERO_BIBL {"uncited":[],"omitted":[],"custom":[]} CSL_BIBLIOGRAPHY </w:instrText>
      </w:r>
      <w:r w:rsidRPr="001B4B9E">
        <w:fldChar w:fldCharType="separate"/>
      </w:r>
      <w:r w:rsidR="00403774" w:rsidRPr="00403774">
        <w:rPr>
          <w:rFonts w:ascii="Times New Roman" w:hAnsi="Times New Roman" w:cs="Times New Roman"/>
          <w:sz w:val="24"/>
        </w:rPr>
        <w:t>Bahlai, C. A., and E. F. Zipkin. 2020. The Dynamic Shift Detector: An algorithm to identify changes in parameter values governing populations. PLOS Computational Biology 16:e1007542.</w:t>
      </w:r>
    </w:p>
    <w:p w14:paraId="13BD11B1"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Bailey, L. D., and M. van de Pol. 2016. climwin: An R Toolbox for Climate Window Analysis. PLOS ONE 11:e0167980.</w:t>
      </w:r>
    </w:p>
    <w:p w14:paraId="575C81F9"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Bates, D., M. Mächler, B. Bolker, and S. Walker. 2015. Fitting Linear Mixed-Effects Models Using lme4. Journal of Statistical Software 67:1–48.</w:t>
      </w:r>
    </w:p>
    <w:p w14:paraId="12F32306"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Boor, G. K. H. 2014. A Framework for Developing Objective and Measurable Recovery Criteria for Threatened and Endangered Species. Conservation Biology 28:33–43.</w:t>
      </w:r>
    </w:p>
    <w:p w14:paraId="5E70FBB4" w14:textId="5EED5C54" w:rsidR="0044177B" w:rsidRPr="004C572E" w:rsidRDefault="0044177B" w:rsidP="00101E86">
      <w:pPr>
        <w:pStyle w:val="Bibliography"/>
        <w:spacing w:line="240" w:lineRule="auto"/>
        <w:rPr>
          <w:rFonts w:ascii="Times New Roman" w:hAnsi="Times New Roman" w:cs="Times New Roman"/>
          <w:sz w:val="24"/>
          <w:szCs w:val="24"/>
        </w:rPr>
      </w:pPr>
      <w:r w:rsidRPr="004C572E">
        <w:rPr>
          <w:rStyle w:val="bigckeditor"/>
          <w:rFonts w:ascii="Times New Roman" w:hAnsi="Times New Roman" w:cs="Times New Roman"/>
          <w:sz w:val="24"/>
          <w:szCs w:val="24"/>
        </w:rPr>
        <w:t>Dorn</w:t>
      </w:r>
      <w:r w:rsidR="00965683" w:rsidRPr="004C572E">
        <w:rPr>
          <w:rStyle w:val="bigckeditor"/>
          <w:rFonts w:ascii="Times New Roman" w:hAnsi="Times New Roman" w:cs="Times New Roman"/>
          <w:sz w:val="24"/>
          <w:szCs w:val="24"/>
        </w:rPr>
        <w:t>, R.D.</w:t>
      </w:r>
      <w:r w:rsidRPr="004C572E">
        <w:rPr>
          <w:rStyle w:val="bigckeditor"/>
          <w:rFonts w:ascii="Times New Roman" w:hAnsi="Times New Roman" w:cs="Times New Roman"/>
          <w:sz w:val="24"/>
          <w:szCs w:val="24"/>
        </w:rPr>
        <w:t>. 197</w:t>
      </w:r>
      <w:r w:rsidR="00965683" w:rsidRPr="004C572E">
        <w:rPr>
          <w:rStyle w:val="bigckeditor"/>
          <w:rFonts w:ascii="Times New Roman" w:hAnsi="Times New Roman" w:cs="Times New Roman"/>
          <w:sz w:val="24"/>
          <w:szCs w:val="24"/>
        </w:rPr>
        <w:t>7</w:t>
      </w:r>
      <w:r w:rsidRPr="004C572E">
        <w:rPr>
          <w:rStyle w:val="bigckeditor"/>
          <w:rFonts w:ascii="Times New Roman" w:hAnsi="Times New Roman" w:cs="Times New Roman"/>
          <w:sz w:val="24"/>
          <w:szCs w:val="24"/>
        </w:rPr>
        <w:t xml:space="preserve">. </w:t>
      </w:r>
      <w:r w:rsidR="00965683" w:rsidRPr="004C572E">
        <w:rPr>
          <w:rStyle w:val="bigckeditor"/>
          <w:rFonts w:ascii="Times New Roman" w:hAnsi="Times New Roman" w:cs="Times New Roman"/>
          <w:sz w:val="24"/>
          <w:szCs w:val="24"/>
        </w:rPr>
        <w:t xml:space="preserve">Manual of the Vascular Plants of Wyoming. Garland Publishing, Inc. New York, NY. Volumes I and II. </w:t>
      </w:r>
    </w:p>
    <w:p w14:paraId="1493506F" w14:textId="00083919"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Heidel, B., L. Tronstad, and J. Handley. 2011. Flea Beetle (</w:t>
      </w:r>
      <w:r w:rsidRPr="00403774">
        <w:rPr>
          <w:rFonts w:ascii="Times New Roman" w:hAnsi="Times New Roman" w:cs="Times New Roman"/>
          <w:i/>
          <w:iCs/>
          <w:sz w:val="24"/>
        </w:rPr>
        <w:t>Altica</w:t>
      </w:r>
      <w:r w:rsidRPr="00403774">
        <w:rPr>
          <w:rFonts w:ascii="Times New Roman" w:hAnsi="Times New Roman" w:cs="Times New Roman"/>
          <w:sz w:val="24"/>
        </w:rPr>
        <w:t xml:space="preserve"> spp.) Herbivory on a Threatened Plant, F.E. Warren Air Force Base, Wyoming. Natural Areas Journal 31:283–287.</w:t>
      </w:r>
    </w:p>
    <w:p w14:paraId="72816F17"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Jaatinen, K., M. Westerbom, A. Norkko, O. Mustonen, and D. N. Koons. 2021. Detrimental impacts of climate change may be exacerbated by density-dependent population regulation in blue mussels. Journal of Animal Ecology 90:562–573.</w:t>
      </w:r>
    </w:p>
    <w:p w14:paraId="6A8FAB1B"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Morris, W. F., and D. F. Doak. 2002. Quantitative conservation biology. Sinauer, Sunderland, Massachusetts, USA.</w:t>
      </w:r>
    </w:p>
    <w:p w14:paraId="24A41E6D"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R Core Team. 2020. R: A Language and Environment for Statistical Computing. R Foundation for Statistical Computing, Vienna, Austria.</w:t>
      </w:r>
    </w:p>
    <w:p w14:paraId="0E5849E0" w14:textId="549BFF2A" w:rsidR="00281A34" w:rsidRDefault="00281A34" w:rsidP="00281A34">
      <w:pPr>
        <w:pStyle w:val="Bibliography"/>
        <w:spacing w:line="240" w:lineRule="auto"/>
        <w:rPr>
          <w:rFonts w:ascii="Times New Roman" w:hAnsi="Times New Roman" w:cs="Times New Roman"/>
          <w:sz w:val="24"/>
        </w:rPr>
      </w:pPr>
      <w:r w:rsidRPr="00281A34">
        <w:rPr>
          <w:rFonts w:ascii="Times New Roman" w:hAnsi="Times New Roman" w:cs="Times New Roman"/>
          <w:sz w:val="24"/>
        </w:rPr>
        <w:t>USFWS. 2017</w:t>
      </w:r>
      <w:r w:rsidR="00737236">
        <w:rPr>
          <w:rFonts w:ascii="Times New Roman" w:hAnsi="Times New Roman" w:cs="Times New Roman"/>
          <w:sz w:val="24"/>
        </w:rPr>
        <w:t>a</w:t>
      </w:r>
      <w:r w:rsidRPr="00281A34">
        <w:rPr>
          <w:rFonts w:ascii="Times New Roman" w:hAnsi="Times New Roman" w:cs="Times New Roman"/>
          <w:sz w:val="24"/>
        </w:rPr>
        <w:t>. Species Biological Report for Colorado butterfly plant (</w:t>
      </w:r>
      <w:r w:rsidRPr="00B94A08">
        <w:rPr>
          <w:rFonts w:ascii="Times New Roman" w:hAnsi="Times New Roman" w:cs="Times New Roman"/>
          <w:i/>
          <w:sz w:val="24"/>
        </w:rPr>
        <w:t>Oenothera coloradensis</w:t>
      </w:r>
      <w:r w:rsidRPr="00281A34">
        <w:rPr>
          <w:rFonts w:ascii="Times New Roman" w:hAnsi="Times New Roman" w:cs="Times New Roman"/>
          <w:sz w:val="24"/>
        </w:rPr>
        <w:t>;</w:t>
      </w:r>
      <w:r w:rsidR="000D712E">
        <w:rPr>
          <w:rFonts w:ascii="Times New Roman" w:hAnsi="Times New Roman" w:cs="Times New Roman"/>
          <w:sz w:val="24"/>
        </w:rPr>
        <w:t xml:space="preserve"> </w:t>
      </w:r>
      <w:r w:rsidR="00310762">
        <w:rPr>
          <w:rFonts w:ascii="Times New Roman" w:hAnsi="Times New Roman" w:cs="Times New Roman"/>
          <w:sz w:val="24"/>
        </w:rPr>
        <w:t>f</w:t>
      </w:r>
      <w:r w:rsidRPr="00281A34">
        <w:rPr>
          <w:rFonts w:ascii="Times New Roman" w:hAnsi="Times New Roman" w:cs="Times New Roman"/>
          <w:sz w:val="24"/>
        </w:rPr>
        <w:t xml:space="preserve">ormerly </w:t>
      </w:r>
      <w:r w:rsidRPr="00310762">
        <w:rPr>
          <w:rFonts w:ascii="Times New Roman" w:hAnsi="Times New Roman" w:cs="Times New Roman"/>
          <w:i/>
          <w:sz w:val="24"/>
        </w:rPr>
        <w:t>Gaura neomexicana</w:t>
      </w:r>
      <w:r w:rsidRPr="00281A34">
        <w:rPr>
          <w:rFonts w:ascii="Times New Roman" w:hAnsi="Times New Roman" w:cs="Times New Roman"/>
          <w:sz w:val="24"/>
        </w:rPr>
        <w:t xml:space="preserve"> ssp. </w:t>
      </w:r>
      <w:r w:rsidRPr="00310762">
        <w:rPr>
          <w:rFonts w:ascii="Times New Roman" w:hAnsi="Times New Roman" w:cs="Times New Roman"/>
          <w:i/>
          <w:sz w:val="24"/>
        </w:rPr>
        <w:t>coloradensis</w:t>
      </w:r>
      <w:r w:rsidRPr="00281A34">
        <w:rPr>
          <w:rFonts w:ascii="Times New Roman" w:hAnsi="Times New Roman" w:cs="Times New Roman"/>
          <w:sz w:val="24"/>
        </w:rPr>
        <w:t xml:space="preserve">). </w:t>
      </w:r>
    </w:p>
    <w:p w14:paraId="472FF97D" w14:textId="43C597AB" w:rsidR="00403774" w:rsidRPr="00403774" w:rsidRDefault="00403774" w:rsidP="00281A34">
      <w:pPr>
        <w:pStyle w:val="Bibliography"/>
        <w:spacing w:line="240" w:lineRule="auto"/>
        <w:rPr>
          <w:rFonts w:ascii="Times New Roman" w:hAnsi="Times New Roman" w:cs="Times New Roman"/>
          <w:sz w:val="24"/>
        </w:rPr>
      </w:pPr>
      <w:r w:rsidRPr="00403774">
        <w:rPr>
          <w:rFonts w:ascii="Times New Roman" w:hAnsi="Times New Roman" w:cs="Times New Roman"/>
          <w:sz w:val="24"/>
        </w:rPr>
        <w:t>USFWS. 2017</w:t>
      </w:r>
      <w:r w:rsidR="00281A34">
        <w:rPr>
          <w:rFonts w:ascii="Times New Roman" w:hAnsi="Times New Roman" w:cs="Times New Roman"/>
          <w:sz w:val="24"/>
        </w:rPr>
        <w:t>b</w:t>
      </w:r>
      <w:r w:rsidRPr="00403774">
        <w:rPr>
          <w:rFonts w:ascii="Times New Roman" w:hAnsi="Times New Roman" w:cs="Times New Roman"/>
          <w:sz w:val="24"/>
        </w:rPr>
        <w:t xml:space="preserve">. Post-Delisting Monitoring Plan for Colorado butterfly plant (Oenothera coloradensis, formerly </w:t>
      </w:r>
      <w:r w:rsidRPr="00310762">
        <w:rPr>
          <w:rFonts w:ascii="Times New Roman" w:hAnsi="Times New Roman" w:cs="Times New Roman"/>
          <w:i/>
          <w:sz w:val="24"/>
        </w:rPr>
        <w:t xml:space="preserve">Gaura neomexicana </w:t>
      </w:r>
      <w:r w:rsidRPr="00403774">
        <w:rPr>
          <w:rFonts w:ascii="Times New Roman" w:hAnsi="Times New Roman" w:cs="Times New Roman"/>
          <w:sz w:val="24"/>
        </w:rPr>
        <w:t xml:space="preserve">subsp. </w:t>
      </w:r>
      <w:r w:rsidRPr="00310762">
        <w:rPr>
          <w:rFonts w:ascii="Times New Roman" w:hAnsi="Times New Roman" w:cs="Times New Roman"/>
          <w:i/>
          <w:sz w:val="24"/>
        </w:rPr>
        <w:t>coloradensis</w:t>
      </w:r>
      <w:r w:rsidRPr="00403774">
        <w:rPr>
          <w:rFonts w:ascii="Times New Roman" w:hAnsi="Times New Roman" w:cs="Times New Roman"/>
          <w:sz w:val="24"/>
        </w:rPr>
        <w:t>).</w:t>
      </w:r>
    </w:p>
    <w:p w14:paraId="16830B9A" w14:textId="7A8FA625" w:rsid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USFWS. 2019. Endangered and Threatened Wildlife and Plants; Removing Oenothera coloradensis (Colorado Butterfly Plant) From the Federal List of Endangered and Threatened Plants. Federal Register 84:59570–59588.</w:t>
      </w:r>
    </w:p>
    <w:p w14:paraId="73E5C8C8" w14:textId="71908B58" w:rsidR="00C60EE7" w:rsidRPr="007F1C6B" w:rsidRDefault="00CC02C9" w:rsidP="00562E40">
      <w:pPr>
        <w:ind w:left="720" w:hanging="720"/>
        <w:rPr>
          <w:rFonts w:ascii="Times New Roman" w:hAnsi="Times New Roman" w:cs="Times New Roman"/>
          <w:sz w:val="24"/>
          <w:szCs w:val="24"/>
        </w:rPr>
      </w:pPr>
      <w:r w:rsidRPr="00CC02C9">
        <w:rPr>
          <w:rFonts w:ascii="Times New Roman" w:eastAsia="Times New Roman" w:hAnsi="Times New Roman" w:cs="Times New Roman"/>
          <w:color w:val="000000"/>
          <w:sz w:val="24"/>
          <w:szCs w:val="24"/>
        </w:rPr>
        <w:t xml:space="preserve">USGS (United States Geological Survey) </w:t>
      </w:r>
      <w:r w:rsidR="00C60EE7">
        <w:t xml:space="preserve"> 2021. </w:t>
      </w:r>
      <w:r w:rsidRPr="00CC02C9">
        <w:rPr>
          <w:rFonts w:ascii="Times New Roman" w:eastAsia="Times New Roman" w:hAnsi="Times New Roman" w:cs="Times New Roman"/>
          <w:color w:val="000000"/>
          <w:sz w:val="24"/>
          <w:szCs w:val="24"/>
        </w:rPr>
        <w:t>Climate Research and Development Program National Climate Change Viewer, Summary of</w:t>
      </w:r>
      <w:r>
        <w:rPr>
          <w:rFonts w:ascii="Times New Roman" w:eastAsia="Times New Roman" w:hAnsi="Times New Roman" w:cs="Times New Roman"/>
          <w:color w:val="000000"/>
          <w:sz w:val="24"/>
          <w:szCs w:val="24"/>
        </w:rPr>
        <w:t xml:space="preserve"> Crow Creek Watershed. </w:t>
      </w:r>
      <w:r w:rsidRPr="00D514CA">
        <w:rPr>
          <w:rFonts w:ascii="Times New Roman" w:hAnsi="Times New Roman" w:cs="Times New Roman"/>
          <w:sz w:val="24"/>
          <w:szCs w:val="24"/>
        </w:rPr>
        <w:t>Available at https://www2.usgs.gov/landresources/lcs/nccv/maca2/maca2_watersheds.html , viewed on 4 October 2021.</w:t>
      </w:r>
    </w:p>
    <w:p w14:paraId="3C60C898"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Vose, R. S., S. Applequist, M. Squires, I. Durre, M. J. Menne, C. Williams, and D. Arndt. 2014. NOAA’s Gridded Climate Divisional Dataset (CLIMDIV). NOAA National Climatic Data Center.</w:t>
      </w:r>
    </w:p>
    <w:p w14:paraId="67FC4B27"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Wolf, S., B. Hartl, C. Carroll, M. C. Neel, and D. N. Greenwald. 2015. Beyond PVA: Why Recovery under the Endangered Species Act Is More than Population Viability. BioScience 65:200–207.</w:t>
      </w:r>
    </w:p>
    <w:p w14:paraId="3039C6DD" w14:textId="5F646523" w:rsidR="00CC02C9" w:rsidRPr="00CC02C9" w:rsidRDefault="004F23FE" w:rsidP="00CC02C9">
      <w:pPr>
        <w:spacing w:afterLines="240" w:after="576" w:line="240" w:lineRule="auto"/>
        <w:contextualSpacing/>
        <w:mirrorIndents/>
        <w:rPr>
          <w:ins w:id="55" w:author="Bonnie Heidel" w:date="2021-10-03T15:44:00Z"/>
          <w:rFonts w:ascii="Times New Roman" w:eastAsia="Times New Roman" w:hAnsi="Times New Roman" w:cs="Times New Roman"/>
          <w:color w:val="000000"/>
          <w:sz w:val="24"/>
          <w:szCs w:val="24"/>
        </w:rPr>
      </w:pPr>
      <w:r w:rsidRPr="001B4B9E">
        <w:rPr>
          <w:rFonts w:ascii="Times New Roman" w:hAnsi="Times New Roman" w:cs="Times New Roman"/>
          <w:sz w:val="24"/>
          <w:szCs w:val="24"/>
        </w:rPr>
        <w:fldChar w:fldCharType="end"/>
      </w:r>
      <w:ins w:id="56" w:author="Bonnie Heidel" w:date="2021-07-02T12:14:00Z">
        <w:del w:id="57" w:author="Bonnie Heidel" w:date="2021-10-03T15:44:00Z">
          <w:r w:rsidR="00281A34" w:rsidDel="00CC02C9">
            <w:rPr>
              <w:rFonts w:ascii="Times New Roman" w:hAnsi="Times New Roman" w:cs="Times New Roman"/>
              <w:sz w:val="24"/>
              <w:szCs w:val="24"/>
            </w:rPr>
            <w:delText xml:space="preserve"> </w:delText>
          </w:r>
        </w:del>
      </w:ins>
      <w:ins w:id="58" w:author="Bonnie Heidel" w:date="2021-10-03T15:44:00Z">
        <w:r w:rsidR="00CC02C9" w:rsidRPr="00CC02C9">
          <w:rPr>
            <w:rFonts w:ascii="Times New Roman" w:eastAsia="Times New Roman" w:hAnsi="Times New Roman" w:cs="Times New Roman"/>
            <w:color w:val="000000"/>
            <w:sz w:val="24"/>
            <w:szCs w:val="24"/>
          </w:rPr>
          <w:t xml:space="preserve"> </w:t>
        </w:r>
      </w:ins>
    </w:p>
    <w:p w14:paraId="257061F8" w14:textId="6A48493E" w:rsidR="004F23FE" w:rsidRPr="001B4B9E" w:rsidRDefault="004F23FE" w:rsidP="00281A34">
      <w:pPr>
        <w:pStyle w:val="Bibliography"/>
        <w:spacing w:line="240" w:lineRule="auto"/>
        <w:rPr>
          <w:rFonts w:ascii="Times New Roman" w:hAnsi="Times New Roman" w:cs="Times New Roman"/>
          <w:sz w:val="24"/>
          <w:szCs w:val="24"/>
        </w:rPr>
      </w:pPr>
    </w:p>
    <w:sectPr w:rsidR="004F23FE" w:rsidRPr="001B4B9E" w:rsidSect="00CB18D4">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nnie L Heidel" w:date="2023-09-10T13:57:00Z" w:initials="BH">
    <w:p w14:paraId="3C8C84C9" w14:textId="77777777" w:rsidR="008C4DC3" w:rsidRDefault="00445053" w:rsidP="00815D90">
      <w:pPr>
        <w:pStyle w:val="CommentText"/>
      </w:pPr>
      <w:r>
        <w:rPr>
          <w:rStyle w:val="CommentReference"/>
        </w:rPr>
        <w:annotationRef/>
      </w:r>
      <w:r w:rsidR="008C4DC3">
        <w:t>I think that the focus should be on the population trend and that of the 3 subpopulations, as monitored consecutively since 1988. The PDM pertains only to population data, but the discussion point warrants development that if the Base had only 1 of the 3 subpopulations, there would be different PDM outcomes. The fact that creeks were subdivided into segments in 1989 to tease apart local factors is a point that can be developed later in mentioning that creek segment trends differ from creek trends.</w:t>
      </w:r>
    </w:p>
  </w:comment>
  <w:comment w:id="1" w:author="Bonnie Heidel" w:date="2021-10-03T14:47:00Z" w:initials="BLH">
    <w:p w14:paraId="1A7C0B3B" w14:textId="78DFA34D" w:rsidR="00E57EF4" w:rsidRDefault="00E57EF4">
      <w:pPr>
        <w:pStyle w:val="CommentText"/>
      </w:pPr>
      <w:r>
        <w:rPr>
          <w:rStyle w:val="CommentReference"/>
        </w:rPr>
        <w:annotationRef/>
      </w:r>
      <w:r>
        <w:t>Figures 1, 12 and 13 represent trend data, and they all show higher S.D. over time. Does that indicate greater uncertainty over time? If so, that is a key point to develop in the discussion.</w:t>
      </w:r>
    </w:p>
  </w:comment>
  <w:comment w:id="2" w:author="Bonnie L Heidel" w:date="2023-09-10T13:34:00Z" w:initials="BH">
    <w:p w14:paraId="58FD74DF" w14:textId="77777777" w:rsidR="00FE7AA3" w:rsidRDefault="00D4289F" w:rsidP="005F6925">
      <w:pPr>
        <w:pStyle w:val="CommentText"/>
      </w:pPr>
      <w:r>
        <w:rPr>
          <w:rStyle w:val="CommentReference"/>
        </w:rPr>
        <w:annotationRef/>
      </w:r>
      <w:r w:rsidR="00FE7AA3">
        <w:t>Figure 1 graphs are most in need of updating. Replace these figures with updated and reformatted ones modelled after Figure 6 (Heidel et al. 2023). I like showing the Base trend in one graph, and combining the three creek trends in another graph. Please add 5-year increments on the Y axis as corresponding to the PDM period, and remove any mention of ESA decision-making benchmarks. The X axis of trend graphs might be relabelled as Flowering Plant Tally or else Census of Reproductive Plants.</w:t>
      </w:r>
    </w:p>
  </w:comment>
  <w:comment w:id="3" w:author="Bonnie L Heidel" w:date="2023-09-10T15:18:00Z" w:initials="BLH">
    <w:p w14:paraId="20B3FF71" w14:textId="77777777" w:rsidR="00982CD1" w:rsidRDefault="00316033" w:rsidP="00FE2C45">
      <w:pPr>
        <w:pStyle w:val="CommentText"/>
      </w:pPr>
      <w:r>
        <w:rPr>
          <w:rStyle w:val="CommentReference"/>
        </w:rPr>
        <w:annotationRef/>
      </w:r>
      <w:r w:rsidR="00982CD1">
        <w:t>Insert a study area figure?</w:t>
      </w:r>
    </w:p>
  </w:comment>
  <w:comment w:id="4" w:author="Bonnie L Heidel" w:date="2023-09-12T08:37:00Z" w:initials="BH">
    <w:p w14:paraId="457D9A10" w14:textId="77777777" w:rsidR="00AA1344" w:rsidRDefault="00DE2818" w:rsidP="000C12DB">
      <w:pPr>
        <w:pStyle w:val="CommentText"/>
      </w:pPr>
      <w:r>
        <w:rPr>
          <w:rStyle w:val="CommentReference"/>
        </w:rPr>
        <w:annotationRef/>
      </w:r>
      <w:r w:rsidR="00AA1344">
        <w:t>It makes sense to me to insert the trend detection results and figure after the trend graphs of Figure 1.</w:t>
      </w:r>
    </w:p>
  </w:comment>
  <w:comment w:id="5" w:author="Bonnie L Heidel" w:date="2023-09-10T15:47:00Z" w:initials="BLH">
    <w:p w14:paraId="57805E3B" w14:textId="7132FA2E" w:rsidR="00CE28B1" w:rsidRDefault="000C2E13" w:rsidP="009F6DC0">
      <w:pPr>
        <w:pStyle w:val="CommentText"/>
      </w:pPr>
      <w:r>
        <w:rPr>
          <w:rStyle w:val="CommentReference"/>
        </w:rPr>
        <w:annotationRef/>
      </w:r>
      <w:r w:rsidR="00CE28B1">
        <w:t>After multiple readings, I think that it makes sense to resequence the methods and corresponding results, first presenting the length of time needed to detect significant change, the population models,  the forecast under different scenarios as exhibited in the past, and then the environmental covariates. This is consistent with the title as placing "models" before "forecasts".</w:t>
      </w:r>
    </w:p>
  </w:comment>
  <w:comment w:id="6" w:author="Bonnie Heidel" w:date="2021-08-29T15:55:00Z" w:initials="BLH">
    <w:p w14:paraId="29CE4B42" w14:textId="4125734B" w:rsidR="00E57EF4" w:rsidRDefault="00E57EF4">
      <w:pPr>
        <w:pStyle w:val="CommentText"/>
      </w:pPr>
      <w:r>
        <w:rPr>
          <w:rStyle w:val="CommentReference"/>
        </w:rPr>
        <w:annotationRef/>
      </w:r>
      <w:r>
        <w:t>USGS climate projections run through 2050 or through 2075. Most model work uses 2046-2065 for short-term projections. I understand the rationale for a conservative approach by USFWS and see this paper as consistent with the USFWS approach.</w:t>
      </w:r>
    </w:p>
  </w:comment>
  <w:comment w:id="7" w:author="Bonnie Heidel" w:date="2021-10-03T13:48:00Z" w:initials="BLH">
    <w:p w14:paraId="4237377E" w14:textId="6FE9B7E9" w:rsidR="00E57EF4" w:rsidRDefault="00E57EF4">
      <w:pPr>
        <w:pStyle w:val="CommentText"/>
      </w:pPr>
      <w:r>
        <w:rPr>
          <w:rStyle w:val="CommentReference"/>
        </w:rPr>
        <w:annotationRef/>
      </w:r>
      <w:r>
        <w:t>The following statement justifies use of the above scenarios and might be moved to discussion.</w:t>
      </w:r>
    </w:p>
  </w:comment>
  <w:comment w:id="9" w:author="Bonnie Heidel" w:date="2021-08-29T16:46:00Z" w:initials="BLH">
    <w:p w14:paraId="586642AA" w14:textId="34AFDCA9" w:rsidR="00E57EF4" w:rsidRDefault="00E57EF4">
      <w:pPr>
        <w:pStyle w:val="CommentText"/>
      </w:pPr>
      <w:r>
        <w:rPr>
          <w:rStyle w:val="CommentReference"/>
        </w:rPr>
        <w:annotationRef/>
      </w:r>
      <w:r>
        <w:t xml:space="preserve">This statement is copied from the end of the Introduction and it seems to be the first thing addressed in results and discussion. </w:t>
      </w:r>
    </w:p>
  </w:comment>
  <w:comment w:id="10" w:author="Bonnie L Heidel" w:date="2023-09-10T15:41:00Z" w:initials="BLH">
    <w:p w14:paraId="5530FC28" w14:textId="77777777" w:rsidR="008401D6" w:rsidRDefault="00167655" w:rsidP="00C12730">
      <w:pPr>
        <w:pStyle w:val="CommentText"/>
      </w:pPr>
      <w:r>
        <w:rPr>
          <w:rStyle w:val="CommentReference"/>
        </w:rPr>
        <w:annotationRef/>
      </w:r>
      <w:r w:rsidR="008401D6">
        <w:t>I tentatively moved the break point graphs before all other graphs because they are central to conclusions that 4-8 years after significant change are needed to document increasing or decreasing trends, and because they logically follow the trend graphs. I think they logically precede the forecast graphs, and the the climate covariates.</w:t>
      </w:r>
    </w:p>
  </w:comment>
  <w:comment w:id="11" w:author="Bonnie L Heidel" w:date="2023-09-11T08:00:00Z" w:initials="BLH">
    <w:p w14:paraId="74ABA09B" w14:textId="77777777" w:rsidR="008401D6" w:rsidRDefault="00665A43" w:rsidP="002823E9">
      <w:pPr>
        <w:pStyle w:val="CommentText"/>
      </w:pPr>
      <w:r>
        <w:rPr>
          <w:rStyle w:val="CommentReference"/>
        </w:rPr>
        <w:annotationRef/>
      </w:r>
      <w:r w:rsidR="008401D6">
        <w:t>Can we take methods/results one step farther and test breakpoints in the simulated data to provide a concrete recommendation for the number of years of monitoring necessary?</w:t>
      </w:r>
    </w:p>
  </w:comment>
  <w:comment w:id="12" w:author="Bonnie Heidel" w:date="2021-10-03T13:45:00Z" w:initials="BLH">
    <w:p w14:paraId="2300A134" w14:textId="04F36583" w:rsidR="00E14D97" w:rsidRDefault="00E14D97" w:rsidP="00E14D97">
      <w:pPr>
        <w:pStyle w:val="CommentText"/>
      </w:pPr>
      <w:r>
        <w:rPr>
          <w:rStyle w:val="CommentReference"/>
        </w:rPr>
        <w:annotationRef/>
      </w:r>
      <w:r>
        <w:t>Zach earlier asked: Would it be possible to test breakpoints in the simulated data to provide a concrete recommendation for the number of years of monitoring necessary?</w:t>
      </w:r>
    </w:p>
  </w:comment>
  <w:comment w:id="13" w:author="Bonnie L Heidel" w:date="2023-09-12T08:27:00Z" w:initials="BH">
    <w:p w14:paraId="00763D11" w14:textId="77777777" w:rsidR="005B5951" w:rsidRDefault="005B5951" w:rsidP="006A5B58">
      <w:pPr>
        <w:pStyle w:val="CommentText"/>
      </w:pPr>
      <w:r>
        <w:rPr>
          <w:rStyle w:val="CommentReference"/>
        </w:rPr>
        <w:annotationRef/>
      </w:r>
      <w:r>
        <w:t>These figures would ideally be updated.</w:t>
      </w:r>
    </w:p>
  </w:comment>
  <w:comment w:id="14" w:author="Bonnie" w:date="2021-10-11T19:41:00Z" w:initials="B">
    <w:p w14:paraId="4FE7AB80" w14:textId="77777777" w:rsidR="00B95B93" w:rsidRDefault="00E57EF4" w:rsidP="000B6DF3">
      <w:pPr>
        <w:pStyle w:val="CommentText"/>
      </w:pPr>
      <w:r>
        <w:rPr>
          <w:rStyle w:val="CommentReference"/>
        </w:rPr>
        <w:annotationRef/>
      </w:r>
      <w:r w:rsidR="00B95B93">
        <w:t>Could high flow, and presumably high water table conditions, suppress bolting? -A topic for discussion.</w:t>
      </w:r>
    </w:p>
  </w:comment>
  <w:comment w:id="15" w:author="Bonnie" w:date="2021-10-11T20:04:00Z" w:initials="B">
    <w:p w14:paraId="3FBF6991" w14:textId="7C7348EB" w:rsidR="00CE28B1" w:rsidRDefault="00E57EF4" w:rsidP="00723922">
      <w:pPr>
        <w:pStyle w:val="CommentText"/>
      </w:pPr>
      <w:r>
        <w:rPr>
          <w:rStyle w:val="CommentReference"/>
        </w:rPr>
        <w:annotationRef/>
      </w:r>
      <w:r w:rsidR="00CE28B1">
        <w:t xml:space="preserve">I wonder why precipitation correlated with ppt 2 years prior but stream discharge did not. Perhaps ppt is important in germination, but stream flow represses bolting of flowering plants. </w:t>
      </w:r>
    </w:p>
  </w:comment>
  <w:comment w:id="16" w:author="Bonnie L Heidel" w:date="2023-09-10T15:26:00Z" w:initials="BLH">
    <w:p w14:paraId="59121598" w14:textId="77777777" w:rsidR="00F8044A" w:rsidRDefault="0089381F" w:rsidP="0046637A">
      <w:pPr>
        <w:pStyle w:val="CommentText"/>
      </w:pPr>
      <w:r>
        <w:rPr>
          <w:rStyle w:val="CommentReference"/>
        </w:rPr>
        <w:annotationRef/>
      </w:r>
      <w:r w:rsidR="00F8044A">
        <w:t>I like that Figure 9 shows the preceding census data before the forecast. What about doing this for Figure 7? It would eliminate need for Figure 8. Also - The X axis on all graphs showing flowering plant numbers should refer to flowering plant tallies, not flower counts. Any given flowering plant has many flowers.</w:t>
      </w:r>
    </w:p>
  </w:comment>
  <w:comment w:id="17" w:author="Bonnie L Heidel" w:date="2023-09-10T15:00:00Z" w:initials="BLH">
    <w:p w14:paraId="63D51DE9" w14:textId="3216F93A" w:rsidR="00E14D97" w:rsidRDefault="008D4412" w:rsidP="00C10B35">
      <w:pPr>
        <w:pStyle w:val="CommentText"/>
      </w:pPr>
      <w:r>
        <w:rPr>
          <w:rStyle w:val="CommentReference"/>
        </w:rPr>
        <w:annotationRef/>
      </w:r>
      <w:r w:rsidR="00E14D97">
        <w:t>This figure is central to results. It might take the place of figures 10 and 11.</w:t>
      </w:r>
    </w:p>
  </w:comment>
  <w:comment w:id="18" w:author="Bonnie L Heidel" w:date="2023-09-12T08:54:00Z" w:initials="BH">
    <w:p w14:paraId="47BC8BBC" w14:textId="77777777" w:rsidR="007F1C6B" w:rsidRDefault="00F8044A" w:rsidP="009862A5">
      <w:pPr>
        <w:pStyle w:val="CommentText"/>
      </w:pPr>
      <w:r>
        <w:rPr>
          <w:rStyle w:val="CommentReference"/>
        </w:rPr>
        <w:annotationRef/>
      </w:r>
      <w:r w:rsidR="007F1C6B">
        <w:t>Figure 10 is another way to show what I think that Figure 9 already shows in a way that is easier to understand. Keep?</w:t>
      </w:r>
    </w:p>
  </w:comment>
  <w:comment w:id="19" w:author="Bonnie L Heidel" w:date="2023-09-11T07:05:00Z" w:initials="BLH">
    <w:p w14:paraId="192BE3E1" w14:textId="11989BF1" w:rsidR="001F1E5F" w:rsidRDefault="00F74789" w:rsidP="0068513A">
      <w:pPr>
        <w:pStyle w:val="CommentText"/>
      </w:pPr>
      <w:r>
        <w:rPr>
          <w:rStyle w:val="CommentReference"/>
        </w:rPr>
        <w:annotationRef/>
      </w:r>
      <w:r w:rsidR="001F1E5F">
        <w:t xml:space="preserve">I think that Figure 11 with its focus on stream segments might be removed. </w:t>
      </w:r>
    </w:p>
  </w:comment>
  <w:comment w:id="21" w:author="Bonnie Heidel" w:date="2021-10-03T15:59:00Z" w:initials="BLH">
    <w:p w14:paraId="273AE95E" w14:textId="4E53081F" w:rsidR="00E57EF4" w:rsidRDefault="00E57EF4">
      <w:pPr>
        <w:pStyle w:val="CommentText"/>
      </w:pPr>
      <w:r>
        <w:rPr>
          <w:rStyle w:val="CommentReference"/>
        </w:rPr>
        <w:annotationRef/>
      </w:r>
      <w:r>
        <w:t>The difference between segments in the number and timing of breakpoints is interesting</w:t>
      </w:r>
    </w:p>
  </w:comment>
  <w:comment w:id="22" w:author="Bonnie L Heidel" w:date="2023-09-10T15:12:00Z" w:initials="BLH">
    <w:p w14:paraId="438E895E" w14:textId="77777777" w:rsidR="00925066" w:rsidRDefault="00072E2A" w:rsidP="00FD544A">
      <w:pPr>
        <w:pStyle w:val="CommentText"/>
      </w:pPr>
      <w:r>
        <w:rPr>
          <w:rStyle w:val="CommentReference"/>
        </w:rPr>
        <w:annotationRef/>
      </w:r>
      <w:r w:rsidR="00925066">
        <w:t>But in retrospect, this graph is not central to analysis - delete? It might simply be stated that all of the segment breakpoints differ from the corresponding creek as a whole, showing differences in the number of break points, differences of break point timing, and different trends.</w:t>
      </w:r>
    </w:p>
  </w:comment>
  <w:comment w:id="54" w:author="Bonnie L Heidel" w:date="2023-09-11T13:12:00Z" w:initials="BLH">
    <w:p w14:paraId="0A15C9C0" w14:textId="53351923" w:rsidR="00FD155B" w:rsidRDefault="00FD155B" w:rsidP="00FC2C99">
      <w:pPr>
        <w:pStyle w:val="CommentText"/>
      </w:pPr>
      <w:r>
        <w:rPr>
          <w:rStyle w:val="CommentReference"/>
        </w:rPr>
        <w:annotationRef/>
      </w:r>
      <w:r>
        <w:t>Add citations for all prior PVA work on this species (Floyd thesis, Floyd amd Ranker pub, Stears dissertation).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C84C9" w15:done="0"/>
  <w15:commentEx w15:paraId="1A7C0B3B" w15:done="0"/>
  <w15:commentEx w15:paraId="58FD74DF" w15:done="0"/>
  <w15:commentEx w15:paraId="20B3FF71" w15:done="0"/>
  <w15:commentEx w15:paraId="457D9A10" w15:done="0"/>
  <w15:commentEx w15:paraId="57805E3B" w15:done="0"/>
  <w15:commentEx w15:paraId="29CE4B42" w15:done="0"/>
  <w15:commentEx w15:paraId="4237377E" w15:done="0"/>
  <w15:commentEx w15:paraId="586642AA" w15:done="0"/>
  <w15:commentEx w15:paraId="5530FC28" w15:paraIdParent="586642AA" w15:done="0"/>
  <w15:commentEx w15:paraId="74ABA09B" w15:done="0"/>
  <w15:commentEx w15:paraId="2300A134" w15:done="0"/>
  <w15:commentEx w15:paraId="00763D11" w15:done="0"/>
  <w15:commentEx w15:paraId="4FE7AB80" w15:done="0"/>
  <w15:commentEx w15:paraId="3FBF6991" w15:done="0"/>
  <w15:commentEx w15:paraId="59121598" w15:done="0"/>
  <w15:commentEx w15:paraId="63D51DE9" w15:done="0"/>
  <w15:commentEx w15:paraId="47BC8BBC" w15:done="0"/>
  <w15:commentEx w15:paraId="192BE3E1" w15:done="0"/>
  <w15:commentEx w15:paraId="273AE95E" w15:done="0"/>
  <w15:commentEx w15:paraId="438E895E" w15:paraIdParent="273AE95E" w15:done="0"/>
  <w15:commentEx w15:paraId="0A15C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849D7" w16cex:dateUtc="2023-09-10T19:57:00Z"/>
  <w16cex:commentExtensible w16cex:durableId="28A8447C" w16cex:dateUtc="2023-09-10T19:34:00Z"/>
  <w16cex:commentExtensible w16cex:durableId="28A85CB1" w16cex:dateUtc="2023-09-10T21:18:00Z"/>
  <w16cex:commentExtensible w16cex:durableId="28AAA1B0" w16cex:dateUtc="2023-09-12T14:37:00Z"/>
  <w16cex:commentExtensible w16cex:durableId="28A86395" w16cex:dateUtc="2023-09-10T21:47:00Z"/>
  <w16cex:commentExtensible w16cex:durableId="28A86229" w16cex:dateUtc="2023-09-10T21:41:00Z"/>
  <w16cex:commentExtensible w16cex:durableId="28A947B2" w16cex:dateUtc="2023-09-11T14:00:00Z"/>
  <w16cex:commentExtensible w16cex:durableId="28AA9F55" w16cex:dateUtc="2023-09-12T14:27:00Z"/>
  <w16cex:commentExtensible w16cex:durableId="28A85EB1" w16cex:dateUtc="2023-09-10T21:26:00Z"/>
  <w16cex:commentExtensible w16cex:durableId="28A8589E" w16cex:dateUtc="2023-09-10T21:00:00Z"/>
  <w16cex:commentExtensible w16cex:durableId="28AAA5C1" w16cex:dateUtc="2023-09-12T14:54:00Z"/>
  <w16cex:commentExtensible w16cex:durableId="28A93AC4" w16cex:dateUtc="2023-09-11T13:05:00Z"/>
  <w16cex:commentExtensible w16cex:durableId="28A85B48" w16cex:dateUtc="2023-09-10T21:12:00Z"/>
  <w16cex:commentExtensible w16cex:durableId="28A990DB" w16cex:dateUtc="2023-09-11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C84C9" w16cid:durableId="28A849D7"/>
  <w16cid:commentId w16cid:paraId="1A7C0B3B" w16cid:durableId="27AC36D6"/>
  <w16cid:commentId w16cid:paraId="58FD74DF" w16cid:durableId="28A8447C"/>
  <w16cid:commentId w16cid:paraId="20B3FF71" w16cid:durableId="28A85CB1"/>
  <w16cid:commentId w16cid:paraId="457D9A10" w16cid:durableId="28AAA1B0"/>
  <w16cid:commentId w16cid:paraId="57805E3B" w16cid:durableId="28A86395"/>
  <w16cid:commentId w16cid:paraId="29CE4B42" w16cid:durableId="27AC36DA"/>
  <w16cid:commentId w16cid:paraId="4237377E" w16cid:durableId="27AC36DB"/>
  <w16cid:commentId w16cid:paraId="586642AA" w16cid:durableId="27AC36DF"/>
  <w16cid:commentId w16cid:paraId="5530FC28" w16cid:durableId="28A86229"/>
  <w16cid:commentId w16cid:paraId="74ABA09B" w16cid:durableId="28A947B2"/>
  <w16cid:commentId w16cid:paraId="2300A134" w16cid:durableId="28AA9D81"/>
  <w16cid:commentId w16cid:paraId="00763D11" w16cid:durableId="28AA9F55"/>
  <w16cid:commentId w16cid:paraId="4FE7AB80" w16cid:durableId="27AC36E0"/>
  <w16cid:commentId w16cid:paraId="3FBF6991" w16cid:durableId="27AC36E1"/>
  <w16cid:commentId w16cid:paraId="59121598" w16cid:durableId="28A85EB1"/>
  <w16cid:commentId w16cid:paraId="63D51DE9" w16cid:durableId="28A8589E"/>
  <w16cid:commentId w16cid:paraId="47BC8BBC" w16cid:durableId="28AAA5C1"/>
  <w16cid:commentId w16cid:paraId="192BE3E1" w16cid:durableId="28A93AC4"/>
  <w16cid:commentId w16cid:paraId="273AE95E" w16cid:durableId="27AC36E5"/>
  <w16cid:commentId w16cid:paraId="438E895E" w16cid:durableId="28A85B48"/>
  <w16cid:commentId w16cid:paraId="0A15C9C0" w16cid:durableId="28A990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EB8E" w14:textId="77777777" w:rsidR="004070B3" w:rsidRDefault="004070B3" w:rsidP="00FD0B20">
      <w:pPr>
        <w:spacing w:after="0" w:line="240" w:lineRule="auto"/>
      </w:pPr>
      <w:r>
        <w:separator/>
      </w:r>
    </w:p>
  </w:endnote>
  <w:endnote w:type="continuationSeparator" w:id="0">
    <w:p w14:paraId="0A0C4E12" w14:textId="77777777" w:rsidR="004070B3" w:rsidRDefault="004070B3" w:rsidP="00FD0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8D9E" w14:textId="0270C15F" w:rsidR="00E57EF4" w:rsidRDefault="00E57E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23696">
      <w:rPr>
        <w:caps/>
        <w:noProof/>
        <w:color w:val="4472C4" w:themeColor="accent1"/>
      </w:rPr>
      <w:t>5</w:t>
    </w:r>
    <w:r>
      <w:rPr>
        <w:caps/>
        <w:noProof/>
        <w:color w:val="4472C4" w:themeColor="accent1"/>
      </w:rPr>
      <w:fldChar w:fldCharType="end"/>
    </w:r>
  </w:p>
  <w:p w14:paraId="27438374" w14:textId="77777777" w:rsidR="00E57EF4" w:rsidRDefault="00E57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C122E" w14:textId="77777777" w:rsidR="004070B3" w:rsidRDefault="004070B3" w:rsidP="00FD0B20">
      <w:pPr>
        <w:spacing w:after="0" w:line="240" w:lineRule="auto"/>
      </w:pPr>
      <w:r>
        <w:separator/>
      </w:r>
    </w:p>
  </w:footnote>
  <w:footnote w:type="continuationSeparator" w:id="0">
    <w:p w14:paraId="58340845" w14:textId="77777777" w:rsidR="004070B3" w:rsidRDefault="004070B3" w:rsidP="00FD0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2D0"/>
    <w:multiLevelType w:val="hybridMultilevel"/>
    <w:tmpl w:val="EF345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556EAE"/>
    <w:multiLevelType w:val="hybridMultilevel"/>
    <w:tmpl w:val="DCD0D766"/>
    <w:lvl w:ilvl="0" w:tplc="01D6C2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801647">
    <w:abstractNumId w:val="0"/>
  </w:num>
  <w:num w:numId="2" w16cid:durableId="14631851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nnie L Heidel">
    <w15:presenceInfo w15:providerId="AD" w15:userId="S::BHeidel@uwyo.edu::13921f99-6d70-4292-8897-f02f9bfa066f"/>
  </w15:person>
  <w15:person w15:author="Bonnie Heidel">
    <w15:presenceInfo w15:providerId="AD" w15:userId="S-1-5-21-358987-74476631-505227178-14039"/>
  </w15:person>
  <w15:person w15:author="Bonnie">
    <w15:presenceInfo w15:providerId="Windows Live" w15:userId="2df5bb3d2d461a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DD"/>
    <w:rsid w:val="000101B1"/>
    <w:rsid w:val="00010C45"/>
    <w:rsid w:val="00013431"/>
    <w:rsid w:val="000149A9"/>
    <w:rsid w:val="000208F2"/>
    <w:rsid w:val="0005691F"/>
    <w:rsid w:val="000658DF"/>
    <w:rsid w:val="00072E2A"/>
    <w:rsid w:val="00077AB6"/>
    <w:rsid w:val="0008545E"/>
    <w:rsid w:val="00086151"/>
    <w:rsid w:val="000875AE"/>
    <w:rsid w:val="00092197"/>
    <w:rsid w:val="0009282E"/>
    <w:rsid w:val="000B5AB1"/>
    <w:rsid w:val="000B5C47"/>
    <w:rsid w:val="000C2E13"/>
    <w:rsid w:val="000D4CAA"/>
    <w:rsid w:val="000D712E"/>
    <w:rsid w:val="000F0678"/>
    <w:rsid w:val="000F13A4"/>
    <w:rsid w:val="00100395"/>
    <w:rsid w:val="00101E86"/>
    <w:rsid w:val="001111A4"/>
    <w:rsid w:val="001117F9"/>
    <w:rsid w:val="0011416D"/>
    <w:rsid w:val="001303C7"/>
    <w:rsid w:val="00132017"/>
    <w:rsid w:val="001338DA"/>
    <w:rsid w:val="00135E3C"/>
    <w:rsid w:val="00153890"/>
    <w:rsid w:val="001622F4"/>
    <w:rsid w:val="00167655"/>
    <w:rsid w:val="00181737"/>
    <w:rsid w:val="0019245B"/>
    <w:rsid w:val="00194E1D"/>
    <w:rsid w:val="00196562"/>
    <w:rsid w:val="001A0138"/>
    <w:rsid w:val="001A79B8"/>
    <w:rsid w:val="001B1669"/>
    <w:rsid w:val="001B4B9E"/>
    <w:rsid w:val="001C2686"/>
    <w:rsid w:val="001D1949"/>
    <w:rsid w:val="001D4442"/>
    <w:rsid w:val="001D5CD6"/>
    <w:rsid w:val="001D6A14"/>
    <w:rsid w:val="001E08A6"/>
    <w:rsid w:val="001E0930"/>
    <w:rsid w:val="001E10B7"/>
    <w:rsid w:val="001E60E9"/>
    <w:rsid w:val="001F1E5F"/>
    <w:rsid w:val="00200BA4"/>
    <w:rsid w:val="00213689"/>
    <w:rsid w:val="002158AE"/>
    <w:rsid w:val="002201FF"/>
    <w:rsid w:val="00227FBC"/>
    <w:rsid w:val="00242A62"/>
    <w:rsid w:val="00247224"/>
    <w:rsid w:val="00250626"/>
    <w:rsid w:val="00280AA5"/>
    <w:rsid w:val="00281A34"/>
    <w:rsid w:val="00281F04"/>
    <w:rsid w:val="002A5912"/>
    <w:rsid w:val="002B6452"/>
    <w:rsid w:val="002C5CB3"/>
    <w:rsid w:val="002D174D"/>
    <w:rsid w:val="002E19A0"/>
    <w:rsid w:val="002F06A5"/>
    <w:rsid w:val="0030211F"/>
    <w:rsid w:val="00310762"/>
    <w:rsid w:val="00316033"/>
    <w:rsid w:val="003232C4"/>
    <w:rsid w:val="00330967"/>
    <w:rsid w:val="00342931"/>
    <w:rsid w:val="00344B42"/>
    <w:rsid w:val="00347666"/>
    <w:rsid w:val="00361463"/>
    <w:rsid w:val="003641AB"/>
    <w:rsid w:val="00370525"/>
    <w:rsid w:val="003775EF"/>
    <w:rsid w:val="003857A3"/>
    <w:rsid w:val="003905C8"/>
    <w:rsid w:val="003A0BEB"/>
    <w:rsid w:val="003B0B97"/>
    <w:rsid w:val="003C7DE2"/>
    <w:rsid w:val="003E2335"/>
    <w:rsid w:val="003F0AE5"/>
    <w:rsid w:val="003F28B2"/>
    <w:rsid w:val="0040302E"/>
    <w:rsid w:val="00403774"/>
    <w:rsid w:val="004070B3"/>
    <w:rsid w:val="00413B03"/>
    <w:rsid w:val="0041529E"/>
    <w:rsid w:val="00423696"/>
    <w:rsid w:val="0044177B"/>
    <w:rsid w:val="00445053"/>
    <w:rsid w:val="004465D6"/>
    <w:rsid w:val="00452319"/>
    <w:rsid w:val="00460959"/>
    <w:rsid w:val="00461D41"/>
    <w:rsid w:val="004A079D"/>
    <w:rsid w:val="004C572E"/>
    <w:rsid w:val="004D5271"/>
    <w:rsid w:val="004E24D9"/>
    <w:rsid w:val="004E2E5E"/>
    <w:rsid w:val="004F23FE"/>
    <w:rsid w:val="0050548F"/>
    <w:rsid w:val="005261C5"/>
    <w:rsid w:val="005334F3"/>
    <w:rsid w:val="0053560F"/>
    <w:rsid w:val="0053583C"/>
    <w:rsid w:val="00541829"/>
    <w:rsid w:val="005561F9"/>
    <w:rsid w:val="00562A92"/>
    <w:rsid w:val="00562E40"/>
    <w:rsid w:val="00563A46"/>
    <w:rsid w:val="0056424F"/>
    <w:rsid w:val="00567E77"/>
    <w:rsid w:val="00575F17"/>
    <w:rsid w:val="005A1476"/>
    <w:rsid w:val="005A5253"/>
    <w:rsid w:val="005B5951"/>
    <w:rsid w:val="005C0BE5"/>
    <w:rsid w:val="005C7181"/>
    <w:rsid w:val="005E1AFA"/>
    <w:rsid w:val="005F3DC4"/>
    <w:rsid w:val="005F4590"/>
    <w:rsid w:val="006044C7"/>
    <w:rsid w:val="00604579"/>
    <w:rsid w:val="00613090"/>
    <w:rsid w:val="00616096"/>
    <w:rsid w:val="00621EAD"/>
    <w:rsid w:val="00622837"/>
    <w:rsid w:val="006430CB"/>
    <w:rsid w:val="00644012"/>
    <w:rsid w:val="0065213A"/>
    <w:rsid w:val="00655AB7"/>
    <w:rsid w:val="00657A03"/>
    <w:rsid w:val="00665A43"/>
    <w:rsid w:val="0067113B"/>
    <w:rsid w:val="006A5E49"/>
    <w:rsid w:val="006B6226"/>
    <w:rsid w:val="006C765E"/>
    <w:rsid w:val="006D652B"/>
    <w:rsid w:val="006F197D"/>
    <w:rsid w:val="006F3F5A"/>
    <w:rsid w:val="00705C96"/>
    <w:rsid w:val="00706F67"/>
    <w:rsid w:val="00712289"/>
    <w:rsid w:val="00713729"/>
    <w:rsid w:val="00714C52"/>
    <w:rsid w:val="00722731"/>
    <w:rsid w:val="00731E06"/>
    <w:rsid w:val="007353DA"/>
    <w:rsid w:val="00737236"/>
    <w:rsid w:val="007414D5"/>
    <w:rsid w:val="007446E2"/>
    <w:rsid w:val="00747C42"/>
    <w:rsid w:val="007538D2"/>
    <w:rsid w:val="0079372E"/>
    <w:rsid w:val="00796964"/>
    <w:rsid w:val="007B1CCA"/>
    <w:rsid w:val="007B2CA6"/>
    <w:rsid w:val="007B5BFC"/>
    <w:rsid w:val="007B7BB2"/>
    <w:rsid w:val="007C1995"/>
    <w:rsid w:val="007C50FF"/>
    <w:rsid w:val="007C783B"/>
    <w:rsid w:val="007D31F5"/>
    <w:rsid w:val="007D5E04"/>
    <w:rsid w:val="007E3322"/>
    <w:rsid w:val="007F1C6B"/>
    <w:rsid w:val="0080235B"/>
    <w:rsid w:val="008025E1"/>
    <w:rsid w:val="00822200"/>
    <w:rsid w:val="008271B2"/>
    <w:rsid w:val="008354FD"/>
    <w:rsid w:val="008401D6"/>
    <w:rsid w:val="00842470"/>
    <w:rsid w:val="00845BD2"/>
    <w:rsid w:val="00861B0F"/>
    <w:rsid w:val="00865E2B"/>
    <w:rsid w:val="00881056"/>
    <w:rsid w:val="00885C36"/>
    <w:rsid w:val="008909B1"/>
    <w:rsid w:val="0089381F"/>
    <w:rsid w:val="00894EE5"/>
    <w:rsid w:val="00895BFF"/>
    <w:rsid w:val="008A4D7E"/>
    <w:rsid w:val="008A5A92"/>
    <w:rsid w:val="008B50B4"/>
    <w:rsid w:val="008C4DC3"/>
    <w:rsid w:val="008C5087"/>
    <w:rsid w:val="008C5140"/>
    <w:rsid w:val="008D2592"/>
    <w:rsid w:val="008D4412"/>
    <w:rsid w:val="008D74FC"/>
    <w:rsid w:val="008E42F0"/>
    <w:rsid w:val="008E488C"/>
    <w:rsid w:val="008F4BBF"/>
    <w:rsid w:val="00917FCF"/>
    <w:rsid w:val="00920CB8"/>
    <w:rsid w:val="00925066"/>
    <w:rsid w:val="009641DD"/>
    <w:rsid w:val="00965683"/>
    <w:rsid w:val="009723A4"/>
    <w:rsid w:val="00975222"/>
    <w:rsid w:val="00982CD1"/>
    <w:rsid w:val="009A5840"/>
    <w:rsid w:val="009B507B"/>
    <w:rsid w:val="009C2DFE"/>
    <w:rsid w:val="009E52A7"/>
    <w:rsid w:val="009E6F32"/>
    <w:rsid w:val="009F6032"/>
    <w:rsid w:val="00A2567A"/>
    <w:rsid w:val="00A30789"/>
    <w:rsid w:val="00A3738A"/>
    <w:rsid w:val="00A44F90"/>
    <w:rsid w:val="00A504ED"/>
    <w:rsid w:val="00A5185C"/>
    <w:rsid w:val="00A52541"/>
    <w:rsid w:val="00A56BAE"/>
    <w:rsid w:val="00A63D63"/>
    <w:rsid w:val="00A64C4C"/>
    <w:rsid w:val="00A64E19"/>
    <w:rsid w:val="00A70D0E"/>
    <w:rsid w:val="00A77221"/>
    <w:rsid w:val="00A8236D"/>
    <w:rsid w:val="00A83BF4"/>
    <w:rsid w:val="00AA1344"/>
    <w:rsid w:val="00AA4C22"/>
    <w:rsid w:val="00AA63CB"/>
    <w:rsid w:val="00AC2DEC"/>
    <w:rsid w:val="00AD7199"/>
    <w:rsid w:val="00AE5033"/>
    <w:rsid w:val="00AE7838"/>
    <w:rsid w:val="00B10726"/>
    <w:rsid w:val="00B22733"/>
    <w:rsid w:val="00B30315"/>
    <w:rsid w:val="00B716A5"/>
    <w:rsid w:val="00B82FF2"/>
    <w:rsid w:val="00B84F81"/>
    <w:rsid w:val="00B94A08"/>
    <w:rsid w:val="00B95B93"/>
    <w:rsid w:val="00BC7354"/>
    <w:rsid w:val="00BD1441"/>
    <w:rsid w:val="00BD583B"/>
    <w:rsid w:val="00BE1266"/>
    <w:rsid w:val="00BE16CB"/>
    <w:rsid w:val="00BF367E"/>
    <w:rsid w:val="00BF62B1"/>
    <w:rsid w:val="00C11F58"/>
    <w:rsid w:val="00C13964"/>
    <w:rsid w:val="00C13DAD"/>
    <w:rsid w:val="00C34005"/>
    <w:rsid w:val="00C3571E"/>
    <w:rsid w:val="00C3780E"/>
    <w:rsid w:val="00C46485"/>
    <w:rsid w:val="00C60EE7"/>
    <w:rsid w:val="00C66141"/>
    <w:rsid w:val="00C66400"/>
    <w:rsid w:val="00C743C7"/>
    <w:rsid w:val="00C871A4"/>
    <w:rsid w:val="00C87418"/>
    <w:rsid w:val="00CA4C12"/>
    <w:rsid w:val="00CB18D4"/>
    <w:rsid w:val="00CC02C9"/>
    <w:rsid w:val="00CC079D"/>
    <w:rsid w:val="00CC7893"/>
    <w:rsid w:val="00CE0CD0"/>
    <w:rsid w:val="00CE28B1"/>
    <w:rsid w:val="00CE50A4"/>
    <w:rsid w:val="00D04421"/>
    <w:rsid w:val="00D050FA"/>
    <w:rsid w:val="00D068BE"/>
    <w:rsid w:val="00D146AC"/>
    <w:rsid w:val="00D149DF"/>
    <w:rsid w:val="00D16480"/>
    <w:rsid w:val="00D2716D"/>
    <w:rsid w:val="00D34BAD"/>
    <w:rsid w:val="00D4289F"/>
    <w:rsid w:val="00D514CA"/>
    <w:rsid w:val="00D5246E"/>
    <w:rsid w:val="00D531B9"/>
    <w:rsid w:val="00D77E98"/>
    <w:rsid w:val="00D835B8"/>
    <w:rsid w:val="00D90A7D"/>
    <w:rsid w:val="00D97945"/>
    <w:rsid w:val="00DA6114"/>
    <w:rsid w:val="00DC4E9F"/>
    <w:rsid w:val="00DC7396"/>
    <w:rsid w:val="00DD13FE"/>
    <w:rsid w:val="00DD260D"/>
    <w:rsid w:val="00DD5350"/>
    <w:rsid w:val="00DE2818"/>
    <w:rsid w:val="00E05378"/>
    <w:rsid w:val="00E06BE9"/>
    <w:rsid w:val="00E14601"/>
    <w:rsid w:val="00E14D97"/>
    <w:rsid w:val="00E16D6C"/>
    <w:rsid w:val="00E32F4A"/>
    <w:rsid w:val="00E331BC"/>
    <w:rsid w:val="00E35E66"/>
    <w:rsid w:val="00E506BC"/>
    <w:rsid w:val="00E57EF4"/>
    <w:rsid w:val="00E63B84"/>
    <w:rsid w:val="00E71A45"/>
    <w:rsid w:val="00E740EB"/>
    <w:rsid w:val="00E7696A"/>
    <w:rsid w:val="00E805FB"/>
    <w:rsid w:val="00E80C19"/>
    <w:rsid w:val="00EB4A35"/>
    <w:rsid w:val="00EC1831"/>
    <w:rsid w:val="00EC5ECB"/>
    <w:rsid w:val="00EE0E3A"/>
    <w:rsid w:val="00EE30D0"/>
    <w:rsid w:val="00EF0671"/>
    <w:rsid w:val="00EF7EA9"/>
    <w:rsid w:val="00F0015B"/>
    <w:rsid w:val="00F2024B"/>
    <w:rsid w:val="00F238FE"/>
    <w:rsid w:val="00F273C6"/>
    <w:rsid w:val="00F320C5"/>
    <w:rsid w:val="00F32221"/>
    <w:rsid w:val="00F376F5"/>
    <w:rsid w:val="00F37B1B"/>
    <w:rsid w:val="00F4308C"/>
    <w:rsid w:val="00F56D93"/>
    <w:rsid w:val="00F65790"/>
    <w:rsid w:val="00F67361"/>
    <w:rsid w:val="00F703A7"/>
    <w:rsid w:val="00F74789"/>
    <w:rsid w:val="00F8044A"/>
    <w:rsid w:val="00FA029D"/>
    <w:rsid w:val="00FA15B4"/>
    <w:rsid w:val="00FA37E4"/>
    <w:rsid w:val="00FB0A9A"/>
    <w:rsid w:val="00FB32B4"/>
    <w:rsid w:val="00FC022D"/>
    <w:rsid w:val="00FD0B20"/>
    <w:rsid w:val="00FD155B"/>
    <w:rsid w:val="00FE7426"/>
    <w:rsid w:val="00FE7AA3"/>
    <w:rsid w:val="00FE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343E"/>
  <w15:docId w15:val="{90A96699-22F5-4001-8AB7-1EFB913D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87418"/>
    <w:pPr>
      <w:keepNext/>
      <w:keepLines/>
      <w:spacing w:before="240" w:after="0" w:line="24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E14D97"/>
    <w:pPr>
      <w:keepNext/>
      <w:keepLines/>
      <w:spacing w:before="40" w:after="0" w:line="240" w:lineRule="auto"/>
      <w:outlineLvl w:val="1"/>
    </w:pPr>
    <w:rPr>
      <w:rFonts w:ascii="Times New Roman" w:eastAsiaTheme="majorEastAsia" w:hAnsi="Times New Roman"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41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14D97"/>
    <w:rPr>
      <w:rFonts w:ascii="Times New Roman" w:eastAsiaTheme="majorEastAsia" w:hAnsi="Times New Roman" w:cstheme="majorBidi"/>
      <w:i/>
      <w:sz w:val="24"/>
      <w:szCs w:val="26"/>
    </w:rPr>
  </w:style>
  <w:style w:type="paragraph" w:styleId="Caption">
    <w:name w:val="caption"/>
    <w:basedOn w:val="Normal"/>
    <w:next w:val="Normal"/>
    <w:autoRedefine/>
    <w:uiPriority w:val="35"/>
    <w:unhideWhenUsed/>
    <w:qFormat/>
    <w:rsid w:val="00D4289F"/>
    <w:pPr>
      <w:spacing w:after="200" w:line="240" w:lineRule="auto"/>
    </w:pPr>
    <w:rPr>
      <w:rFonts w:ascii="Times New Roman" w:hAnsi="Times New Roman"/>
      <w:iCs/>
      <w:sz w:val="20"/>
      <w:szCs w:val="20"/>
    </w:rPr>
  </w:style>
  <w:style w:type="character" w:styleId="CommentReference">
    <w:name w:val="annotation reference"/>
    <w:basedOn w:val="DefaultParagraphFont"/>
    <w:uiPriority w:val="99"/>
    <w:semiHidden/>
    <w:unhideWhenUsed/>
    <w:rsid w:val="00A64C4C"/>
    <w:rPr>
      <w:sz w:val="16"/>
      <w:szCs w:val="16"/>
    </w:rPr>
  </w:style>
  <w:style w:type="paragraph" w:styleId="CommentText">
    <w:name w:val="annotation text"/>
    <w:basedOn w:val="Normal"/>
    <w:link w:val="CommentTextChar"/>
    <w:uiPriority w:val="99"/>
    <w:unhideWhenUsed/>
    <w:rsid w:val="00A64C4C"/>
    <w:pPr>
      <w:spacing w:line="240" w:lineRule="auto"/>
    </w:pPr>
    <w:rPr>
      <w:sz w:val="20"/>
      <w:szCs w:val="20"/>
    </w:rPr>
  </w:style>
  <w:style w:type="character" w:customStyle="1" w:styleId="CommentTextChar">
    <w:name w:val="Comment Text Char"/>
    <w:basedOn w:val="DefaultParagraphFont"/>
    <w:link w:val="CommentText"/>
    <w:uiPriority w:val="99"/>
    <w:rsid w:val="00A64C4C"/>
    <w:rPr>
      <w:sz w:val="20"/>
      <w:szCs w:val="20"/>
    </w:rPr>
  </w:style>
  <w:style w:type="paragraph" w:styleId="CommentSubject">
    <w:name w:val="annotation subject"/>
    <w:basedOn w:val="CommentText"/>
    <w:next w:val="CommentText"/>
    <w:link w:val="CommentSubjectChar"/>
    <w:uiPriority w:val="99"/>
    <w:semiHidden/>
    <w:unhideWhenUsed/>
    <w:rsid w:val="00A64C4C"/>
    <w:rPr>
      <w:b/>
      <w:bCs/>
    </w:rPr>
  </w:style>
  <w:style w:type="character" w:customStyle="1" w:styleId="CommentSubjectChar">
    <w:name w:val="Comment Subject Char"/>
    <w:basedOn w:val="CommentTextChar"/>
    <w:link w:val="CommentSubject"/>
    <w:uiPriority w:val="99"/>
    <w:semiHidden/>
    <w:rsid w:val="00A64C4C"/>
    <w:rPr>
      <w:b/>
      <w:bCs/>
      <w:sz w:val="20"/>
      <w:szCs w:val="20"/>
    </w:rPr>
  </w:style>
  <w:style w:type="paragraph" w:styleId="ListParagraph">
    <w:name w:val="List Paragraph"/>
    <w:basedOn w:val="Normal"/>
    <w:uiPriority w:val="34"/>
    <w:qFormat/>
    <w:rsid w:val="007B1CCA"/>
    <w:pPr>
      <w:ind w:left="720"/>
      <w:contextualSpacing/>
    </w:pPr>
  </w:style>
  <w:style w:type="paragraph" w:styleId="Bibliography">
    <w:name w:val="Bibliography"/>
    <w:basedOn w:val="Normal"/>
    <w:next w:val="Normal"/>
    <w:uiPriority w:val="37"/>
    <w:unhideWhenUsed/>
    <w:rsid w:val="004F23FE"/>
    <w:pPr>
      <w:spacing w:after="0" w:line="480" w:lineRule="auto"/>
      <w:ind w:left="720" w:hanging="720"/>
    </w:pPr>
  </w:style>
  <w:style w:type="character" w:styleId="Strong">
    <w:name w:val="Strong"/>
    <w:basedOn w:val="DefaultParagraphFont"/>
    <w:uiPriority w:val="22"/>
    <w:qFormat/>
    <w:rsid w:val="00E80C19"/>
    <w:rPr>
      <w:b/>
      <w:bCs/>
    </w:rPr>
  </w:style>
  <w:style w:type="paragraph" w:styleId="BalloonText">
    <w:name w:val="Balloon Text"/>
    <w:basedOn w:val="Normal"/>
    <w:link w:val="BalloonTextChar"/>
    <w:uiPriority w:val="99"/>
    <w:semiHidden/>
    <w:unhideWhenUsed/>
    <w:rsid w:val="00B84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F81"/>
    <w:rPr>
      <w:rFonts w:ascii="Segoe UI" w:hAnsi="Segoe UI" w:cs="Segoe UI"/>
      <w:sz w:val="18"/>
      <w:szCs w:val="18"/>
    </w:rPr>
  </w:style>
  <w:style w:type="paragraph" w:styleId="Revision">
    <w:name w:val="Revision"/>
    <w:hidden/>
    <w:uiPriority w:val="99"/>
    <w:semiHidden/>
    <w:rsid w:val="002D174D"/>
    <w:pPr>
      <w:spacing w:after="0" w:line="240" w:lineRule="auto"/>
    </w:pPr>
  </w:style>
  <w:style w:type="paragraph" w:styleId="Header">
    <w:name w:val="header"/>
    <w:basedOn w:val="Normal"/>
    <w:link w:val="HeaderChar"/>
    <w:uiPriority w:val="99"/>
    <w:unhideWhenUsed/>
    <w:rsid w:val="00FD0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B20"/>
  </w:style>
  <w:style w:type="paragraph" w:styleId="Footer">
    <w:name w:val="footer"/>
    <w:basedOn w:val="Normal"/>
    <w:link w:val="FooterChar"/>
    <w:uiPriority w:val="99"/>
    <w:unhideWhenUsed/>
    <w:rsid w:val="00FD0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B20"/>
  </w:style>
  <w:style w:type="paragraph" w:styleId="FootnoteText">
    <w:name w:val="footnote text"/>
    <w:basedOn w:val="Normal"/>
    <w:link w:val="FootnoteTextChar"/>
    <w:uiPriority w:val="99"/>
    <w:semiHidden/>
    <w:unhideWhenUsed/>
    <w:rsid w:val="005A52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53"/>
    <w:rPr>
      <w:sz w:val="20"/>
      <w:szCs w:val="20"/>
    </w:rPr>
  </w:style>
  <w:style w:type="character" w:styleId="FootnoteReference">
    <w:name w:val="footnote reference"/>
    <w:basedOn w:val="DefaultParagraphFont"/>
    <w:uiPriority w:val="99"/>
    <w:semiHidden/>
    <w:unhideWhenUsed/>
    <w:rsid w:val="005A5253"/>
    <w:rPr>
      <w:vertAlign w:val="superscript"/>
    </w:rPr>
  </w:style>
  <w:style w:type="character" w:customStyle="1" w:styleId="bigckeditor">
    <w:name w:val="big_ckeditor"/>
    <w:basedOn w:val="DefaultParagraphFont"/>
    <w:rsid w:val="0044177B"/>
  </w:style>
  <w:style w:type="character" w:customStyle="1" w:styleId="string">
    <w:name w:val="string"/>
    <w:basedOn w:val="DefaultParagraphFont"/>
    <w:rsid w:val="0044177B"/>
  </w:style>
  <w:style w:type="character" w:customStyle="1" w:styleId="strictinteger">
    <w:name w:val="strictinteger"/>
    <w:basedOn w:val="DefaultParagraphFont"/>
    <w:rsid w:val="0044177B"/>
  </w:style>
  <w:style w:type="character" w:customStyle="1" w:styleId="cf01">
    <w:name w:val="cf01"/>
    <w:basedOn w:val="DefaultParagraphFont"/>
    <w:rsid w:val="001F1E5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7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78DA8-A4FF-494D-8A46-EDF48756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7776</Words>
  <Characters>44327</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WEPPRICH Tyson M * ODF</dc:creator>
  <cp:keywords/>
  <dc:description/>
  <cp:lastModifiedBy>Alice Elizabeth Stears</cp:lastModifiedBy>
  <cp:revision>2</cp:revision>
  <cp:lastPrinted>2021-10-02T21:06:00Z</cp:lastPrinted>
  <dcterms:created xsi:type="dcterms:W3CDTF">2023-09-13T18:33:00Z</dcterms:created>
  <dcterms:modified xsi:type="dcterms:W3CDTF">2023-09-13T18:33:00Z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id="MLWTqZ7F"/&gt;&lt;style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